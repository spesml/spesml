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BD6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2821E5B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layout: default</w:t>
      </w:r>
    </w:p>
    <w:p w14:paraId="37766F27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title: Logical Viewpoint</w:t>
      </w:r>
    </w:p>
    <w:p w14:paraId="5593048E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nav_order</w:t>
      </w:r>
      <w:proofErr w:type="spellEnd"/>
      <w:r w:rsidRPr="00204B6C">
        <w:rPr>
          <w:lang w:val="en-US"/>
        </w:rPr>
        <w:t>: 5</w:t>
      </w:r>
    </w:p>
    <w:p w14:paraId="0422B02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parent: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Modeling Framework</w:t>
      </w:r>
    </w:p>
    <w:p w14:paraId="41CD7A1A" w14:textId="77777777" w:rsidR="00204B6C" w:rsidRPr="00204B6C" w:rsidRDefault="00204B6C" w:rsidP="00204B6C">
      <w:pPr>
        <w:rPr>
          <w:lang w:val="en-US"/>
        </w:rPr>
      </w:pPr>
      <w:proofErr w:type="spellStart"/>
      <w:r w:rsidRPr="00204B6C">
        <w:rPr>
          <w:lang w:val="en-US"/>
        </w:rPr>
        <w:t>grand_parent</w:t>
      </w:r>
      <w:proofErr w:type="spellEnd"/>
      <w:r w:rsidRPr="00204B6C">
        <w:rPr>
          <w:lang w:val="en-US"/>
        </w:rPr>
        <w:t xml:space="preserve">: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Concepts</w:t>
      </w:r>
    </w:p>
    <w:p w14:paraId="02D2036D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permalink: /concepts/</w:t>
      </w:r>
      <w:proofErr w:type="spellStart"/>
      <w:r w:rsidRPr="00204B6C">
        <w:rPr>
          <w:lang w:val="en-US"/>
        </w:rPr>
        <w:t>modeling_framework</w:t>
      </w:r>
      <w:proofErr w:type="spellEnd"/>
      <w:r w:rsidRPr="00204B6C">
        <w:rPr>
          <w:lang w:val="en-US"/>
        </w:rPr>
        <w:t>/logical_viewpoint.html</w:t>
      </w:r>
    </w:p>
    <w:p w14:paraId="4DDA271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---</w:t>
      </w:r>
    </w:p>
    <w:p w14:paraId="451B7E6B" w14:textId="77777777" w:rsidR="00204B6C" w:rsidRPr="00204B6C" w:rsidRDefault="00204B6C" w:rsidP="00204B6C">
      <w:pPr>
        <w:rPr>
          <w:lang w:val="en-US"/>
        </w:rPr>
      </w:pPr>
    </w:p>
    <w:p w14:paraId="4ACDBB8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</w:t>
      </w:r>
    </w:p>
    <w:p w14:paraId="519F9F54" w14:textId="77777777" w:rsidR="00204B6C" w:rsidRPr="00204B6C" w:rsidRDefault="00204B6C" w:rsidP="00204B6C">
      <w:pPr>
        <w:rPr>
          <w:lang w:val="en-US"/>
        </w:rPr>
      </w:pPr>
    </w:p>
    <w:p w14:paraId="73B0345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document describes the basic concepts that will be covered in the _logical viewpoint_ and how they are mapped to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elements`.</w:t>
      </w:r>
    </w:p>
    <w:p w14:paraId="49D45A0D" w14:textId="77777777" w:rsidR="00204B6C" w:rsidRPr="00204B6C" w:rsidRDefault="00204B6C" w:rsidP="00204B6C">
      <w:pPr>
        <w:rPr>
          <w:lang w:val="en-US"/>
        </w:rPr>
      </w:pPr>
    </w:p>
    <w:p w14:paraId="728F6EF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*</w:t>
      </w:r>
      <w:proofErr w:type="gramStart"/>
      <w:r w:rsidRPr="00204B6C">
        <w:rPr>
          <w:lang w:val="en-US"/>
        </w:rPr>
        <w:t>Content:*</w:t>
      </w:r>
      <w:proofErr w:type="gramEnd"/>
    </w:p>
    <w:p w14:paraId="03A146E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- [Logical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#logical-viewpoint)</w:t>
      </w:r>
    </w:p>
    <w:p w14:paraId="5D2932D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Viewpoint: </w:t>
      </w:r>
      <w:proofErr w:type="gramStart"/>
      <w:r w:rsidRPr="00204B6C">
        <w:rPr>
          <w:lang w:val="en-US"/>
        </w:rPr>
        <w:t>Overview](</w:t>
      </w:r>
      <w:proofErr w:type="gramEnd"/>
      <w:r w:rsidRPr="00204B6C">
        <w:rPr>
          <w:lang w:val="en-US"/>
        </w:rPr>
        <w:t>#logical-viewpoint-overview)</w:t>
      </w:r>
    </w:p>
    <w:p w14:paraId="108FC9FB" w14:textId="20EEB30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ins w:id="0" w:author="Andreas Bayha" w:date="2023-02-08T17:00:00Z">
        <w:r w:rsidR="0052635C" w:rsidRPr="00204B6C">
          <w:rPr>
            <w:lang w:val="en-US"/>
          </w:rPr>
          <w:t>Logical Components: Central Model Elements of the Logical Viewpoint</w:t>
        </w:r>
      </w:ins>
      <w:del w:id="1" w:author="Andreas Bayha" w:date="2023-02-08T17:00:00Z">
        <w:r w:rsidRPr="00204B6C" w:rsidDel="0052635C">
          <w:rPr>
            <w:lang w:val="en-US"/>
          </w:rPr>
          <w:delText>Logical Components and their relations to other model elements of the Logical Viewpoint</w:delText>
        </w:r>
      </w:del>
      <w:r w:rsidRPr="00204B6C">
        <w:rPr>
          <w:lang w:val="en-US"/>
        </w:rPr>
        <w:t>](#logical-components-central-model-elements-of-the-logical-viewpoint)</w:t>
      </w:r>
    </w:p>
    <w:p w14:paraId="7744694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[Logical Context: The System and its Context in the Logical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#logical-context-the-system-and-its-context-in-the-logical-viewpoint)</w:t>
      </w:r>
    </w:p>
    <w:p w14:paraId="16882430" w14:textId="261357D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</w:t>
      </w:r>
      <w:del w:id="2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3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</w:t>
      </w:r>
      <w:ins w:id="4" w:author="Andreas Bayha" w:date="2023-01-24T17:22:00Z">
        <w:r w:rsidR="00DA55C0" w:rsidRPr="00204B6C" w:rsidDel="00DA55C0">
          <w:rPr>
            <w:lang w:val="en-US"/>
          </w:rPr>
          <w:t xml:space="preserve"> </w:t>
        </w:r>
      </w:ins>
      <w:del w:id="5" w:author="Andreas Bayha" w:date="2023-01-24T17:22:00Z">
        <w:r w:rsidRPr="00204B6C" w:rsidDel="00DA55C0">
          <w:rPr>
            <w:lang w:val="en-US"/>
          </w:rPr>
          <w:delText>modeling-</w:delText>
        </w:r>
      </w:del>
      <w:r w:rsidRPr="00204B6C">
        <w:rPr>
          <w:lang w:val="en-US"/>
        </w:rPr>
        <w:t>interface</w:t>
      </w:r>
      <w:ins w:id="6" w:author="Andreas Bayha" w:date="2023-01-24T17:21:00Z">
        <w:r w:rsidR="00DA55C0" w:rsidRPr="00204B6C" w:rsidDel="00DA55C0">
          <w:rPr>
            <w:lang w:val="en-US"/>
          </w:rPr>
          <w:t xml:space="preserve"> </w:t>
        </w:r>
      </w:ins>
      <w:del w:id="7" w:author="Andreas Bayha" w:date="2023-01-24T17:21:00Z">
        <w:r w:rsidRPr="00204B6C" w:rsidDel="00DA55C0">
          <w:rPr>
            <w:lang w:val="en-US"/>
          </w:rPr>
          <w:delText>s-and</w:delText>
        </w:r>
      </w:del>
      <w:r w:rsidRPr="00204B6C">
        <w:rPr>
          <w:lang w:val="en-US"/>
        </w:rPr>
        <w:t>-behavior-of-logical-components)</w:t>
      </w:r>
    </w:p>
    <w:p w14:paraId="7FE0F2E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[Decomposition of Logical </w:t>
      </w:r>
      <w:proofErr w:type="gramStart"/>
      <w:r w:rsidRPr="00204B6C">
        <w:rPr>
          <w:lang w:val="en-US"/>
        </w:rPr>
        <w:t>Components](</w:t>
      </w:r>
      <w:proofErr w:type="gramEnd"/>
      <w:r w:rsidRPr="00204B6C">
        <w:rPr>
          <w:lang w:val="en-US"/>
        </w:rPr>
        <w:t>#decomposition-of-logical-components)</w:t>
      </w:r>
    </w:p>
    <w:p w14:paraId="73D4050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  - [Tracing Relations between Logical Components and other </w:t>
      </w:r>
      <w:proofErr w:type="gramStart"/>
      <w:r w:rsidRPr="00204B6C">
        <w:rPr>
          <w:lang w:val="en-US"/>
        </w:rPr>
        <w:t>Elements](</w:t>
      </w:r>
      <w:proofErr w:type="gramEnd"/>
      <w:r w:rsidRPr="00204B6C">
        <w:rPr>
          <w:lang w:val="en-US"/>
        </w:rPr>
        <w:t>#tracing-relations-between-logical-components-and-other-elements)</w:t>
      </w:r>
    </w:p>
    <w:p w14:paraId="27D1A780" w14:textId="01B73483" w:rsidR="00204B6C" w:rsidRPr="00204B6C" w:rsidDel="0052635C" w:rsidRDefault="00204B6C" w:rsidP="0052635C">
      <w:pPr>
        <w:rPr>
          <w:del w:id="8" w:author="Andreas Bayha" w:date="2023-02-08T16:59:00Z"/>
          <w:lang w:val="en-US"/>
        </w:rPr>
      </w:pPr>
      <w:r w:rsidRPr="00204B6C">
        <w:rPr>
          <w:lang w:val="en-US"/>
        </w:rPr>
        <w:t xml:space="preserve">  - [Modeling the Transition to the Technical </w:t>
      </w:r>
      <w:proofErr w:type="gramStart"/>
      <w:r w:rsidRPr="00204B6C">
        <w:rPr>
          <w:lang w:val="en-US"/>
        </w:rPr>
        <w:t>Viewpoint](</w:t>
      </w:r>
      <w:proofErr w:type="gramEnd"/>
      <w:r w:rsidRPr="00204B6C">
        <w:rPr>
          <w:lang w:val="en-US"/>
        </w:rPr>
        <w:t>#modeling-the-transition-to-the-technical-viewpoint)</w:t>
      </w:r>
    </w:p>
    <w:p w14:paraId="311397C4" w14:textId="6C664966" w:rsidR="00204B6C" w:rsidRPr="00204B6C" w:rsidRDefault="00204B6C" w:rsidP="0052635C">
      <w:pPr>
        <w:rPr>
          <w:lang w:val="en-US"/>
        </w:rPr>
      </w:pPr>
      <w:del w:id="9" w:author="Andreas Bayha" w:date="2023-02-08T16:59:00Z">
        <w:r w:rsidRPr="00204B6C" w:rsidDel="0052635C">
          <w:rPr>
            <w:lang w:val="en-US"/>
          </w:rPr>
          <w:delText xml:space="preserve">  - [Well-formedness Rules](#well-formedness-rules)</w:delText>
        </w:r>
      </w:del>
    </w:p>
    <w:p w14:paraId="57B211DE" w14:textId="77777777" w:rsidR="00204B6C" w:rsidRPr="00204B6C" w:rsidRDefault="00204B6C" w:rsidP="00204B6C">
      <w:pPr>
        <w:rPr>
          <w:lang w:val="en-US"/>
        </w:rPr>
      </w:pPr>
    </w:p>
    <w:p w14:paraId="65645F6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Viewpoint: Overview</w:t>
      </w:r>
    </w:p>
    <w:p w14:paraId="56AD69AE" w14:textId="5BDB26F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viewpoint (LVP) describes how the system under development (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) can be structured in order to achieve the behavior which is specified in the [functional </w:t>
      </w:r>
      <w:proofErr w:type="gramStart"/>
      <w:r w:rsidRPr="00204B6C">
        <w:rPr>
          <w:lang w:val="en-US"/>
        </w:rPr>
        <w:lastRenderedPageBreak/>
        <w:t>view](</w:t>
      </w:r>
      <w:proofErr w:type="gramEnd"/>
      <w:r w:rsidRPr="00204B6C">
        <w:rPr>
          <w:lang w:val="en-US"/>
        </w:rPr>
        <w:t xml:space="preserve">https://spesml.github.io/concepts/modeling_framework/functional_viewpoint.html) independent of the </w:t>
      </w:r>
      <w:del w:id="10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r w:rsidRPr="00204B6C">
        <w:rPr>
          <w:lang w:val="en-US"/>
        </w:rPr>
        <w:t xml:space="preserve">technical realization. </w:t>
      </w:r>
    </w:p>
    <w:p w14:paraId="55BC21E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To do so, the LVP defines how the models of the Logical View (LV) describe the [logical system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 xml:space="preserve">#logical-context-the-system-and-its-context-in-the-logical-viewpoint), the [decomposition](#decomposition-of-logical-components)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in logical components and sub-components and their respective [interface behavior](#modeling-interfaces-and-behavior-of-logical-components). </w:t>
      </w:r>
    </w:p>
    <w:p w14:paraId="2D6EB2FB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In the following we describe the basic concepts and models for the LV.</w:t>
      </w:r>
    </w:p>
    <w:p w14:paraId="0AD502E8" w14:textId="77777777" w:rsidR="00204B6C" w:rsidRPr="00204B6C" w:rsidRDefault="00204B6C" w:rsidP="00204B6C">
      <w:pPr>
        <w:rPr>
          <w:lang w:val="en-US"/>
        </w:rPr>
      </w:pPr>
    </w:p>
    <w:p w14:paraId="28DD28D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Components: Central Model Elements of the Logical Viewpoint</w:t>
      </w:r>
    </w:p>
    <w:p w14:paraId="4774A08A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central modeling concept of the logical viewpoint are the so-called _logical components_. </w:t>
      </w:r>
    </w:p>
    <w:p w14:paraId="603F9F3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They strictly follow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including syntactic and semantic interface, causality and compositionality. </w:t>
      </w:r>
    </w:p>
    <w:p w14:paraId="03CB7C44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tooling a logical component is represented as a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Block` as can be seen in the example in Figure 1:</w:t>
      </w:r>
    </w:p>
    <w:p w14:paraId="306ADF2C" w14:textId="77777777" w:rsidR="00204B6C" w:rsidRPr="00204B6C" w:rsidRDefault="00204B6C" w:rsidP="00204B6C">
      <w:pPr>
        <w:rPr>
          <w:lang w:val="en-US"/>
        </w:rPr>
      </w:pPr>
    </w:p>
    <w:p w14:paraId="0F0063B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Component](/images/logical_viewpoint/logical-component.png){:width="400"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1CFF31D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&lt;div align="center"&gt;&lt;b&gt;Figure 1: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Block representing a logical component&lt;/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26BE79" w14:textId="77777777" w:rsidR="00204B6C" w:rsidRPr="00204B6C" w:rsidRDefault="00204B6C" w:rsidP="00204B6C">
      <w:pPr>
        <w:rPr>
          <w:lang w:val="en-US"/>
        </w:rPr>
      </w:pPr>
    </w:p>
    <w:p w14:paraId="3A65ED7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Logical Context: The System and its Context in the Logical Viewpoint</w:t>
      </w:r>
    </w:p>
    <w:p w14:paraId="7354C3D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_logical context_ models the environment in which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shall operate on a logical level. </w:t>
      </w:r>
    </w:p>
    <w:p w14:paraId="15E979A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This can be actors that interact with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or external logical components.</w:t>
      </w:r>
    </w:p>
    <w:p w14:paraId="38EDBDC9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One main objective in modeling the logical context is also to specify the logical interface of the </w:t>
      </w:r>
      <w:proofErr w:type="spellStart"/>
      <w:r w:rsidRPr="00204B6C">
        <w:rPr>
          <w:lang w:val="en-US"/>
        </w:rPr>
        <w:t>SuD</w:t>
      </w:r>
      <w:proofErr w:type="spellEnd"/>
      <w:r w:rsidRPr="00204B6C">
        <w:rPr>
          <w:lang w:val="en-US"/>
        </w:rPr>
        <w:t xml:space="preserve"> to the operational context on a logical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technology independent) level. </w:t>
      </w:r>
    </w:p>
    <w:p w14:paraId="13969CFE" w14:textId="569CB03A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logical context model refines the context model of the [functional </w:t>
      </w:r>
      <w:proofErr w:type="gramStart"/>
      <w:r w:rsidRPr="00204B6C">
        <w:rPr>
          <w:lang w:val="en-US"/>
        </w:rPr>
        <w:t>context](</w:t>
      </w:r>
      <w:proofErr w:type="gramEnd"/>
      <w:r w:rsidRPr="00204B6C">
        <w:rPr>
          <w:lang w:val="en-US"/>
        </w:rPr>
        <w:t>https://spesml.github.io/concepts/modeling_framework/functional_viewpoint.html#functional-context-the-system-and-its-context-in-the-functional-viewpoint) in the FV.</w:t>
      </w:r>
      <w:ins w:id="11" w:author="Andreas Bayha" w:date="2023-01-24T16:28:00Z">
        <w:r w:rsidR="00BC21AB">
          <w:rPr>
            <w:lang w:val="en-US"/>
          </w:rPr>
          <w:t xml:space="preserve"> Hereby,</w:t>
        </w:r>
      </w:ins>
      <w:ins w:id="12" w:author="Andreas Bayha" w:date="2023-01-24T16:40:00Z">
        <w:r w:rsidR="005E1EAB">
          <w:rPr>
            <w:lang w:val="en-US"/>
          </w:rPr>
          <w:t xml:space="preserve"> usual refinements </w:t>
        </w:r>
      </w:ins>
      <w:ins w:id="13" w:author="Andreas Bayha" w:date="2023-01-24T16:59:00Z">
        <w:r w:rsidR="00DB5DF6">
          <w:rPr>
            <w:lang w:val="en-US"/>
          </w:rPr>
          <w:t>concern the interfaces</w:t>
        </w:r>
      </w:ins>
      <w:ins w:id="14" w:author="Andreas Bayha" w:date="2023-01-24T17:00:00Z">
        <w:r w:rsidR="00DB5DF6">
          <w:rPr>
            <w:lang w:val="en-US"/>
          </w:rPr>
          <w:t xml:space="preserve"> and interface types </w:t>
        </w:r>
      </w:ins>
      <w:ins w:id="15" w:author="Andreas Bayha" w:date="2023-01-24T17:01:00Z">
        <w:r w:rsidR="00DB5DF6">
          <w:rPr>
            <w:lang w:val="en-US"/>
          </w:rPr>
          <w:t>at</w:t>
        </w:r>
      </w:ins>
      <w:ins w:id="16" w:author="Andreas Bayha" w:date="2023-01-24T17:00:00Z">
        <w:r w:rsidR="00DB5DF6">
          <w:rPr>
            <w:lang w:val="en-US"/>
          </w:rPr>
          <w:t xml:space="preserve"> the system</w:t>
        </w:r>
      </w:ins>
      <w:ins w:id="17" w:author="Andreas Bayha" w:date="2023-01-24T17:01:00Z">
        <w:r w:rsidR="00DB5DF6">
          <w:rPr>
            <w:lang w:val="en-US"/>
          </w:rPr>
          <w:t xml:space="preserve"> boundary</w:t>
        </w:r>
        <w:r w:rsidR="00FF2C5D">
          <w:rPr>
            <w:lang w:val="en-US"/>
          </w:rPr>
          <w:t xml:space="preserve"> to </w:t>
        </w:r>
      </w:ins>
      <w:ins w:id="18" w:author="Andreas Bayha" w:date="2023-01-24T17:00:00Z">
        <w:r w:rsidR="00DB5DF6">
          <w:rPr>
            <w:lang w:val="en-US"/>
          </w:rPr>
          <w:t>the system context</w:t>
        </w:r>
      </w:ins>
      <w:ins w:id="19" w:author="Andreas Bayha" w:date="2023-01-24T17:01:00Z">
        <w:r w:rsidR="00DB5DF6">
          <w:rPr>
            <w:lang w:val="en-US"/>
          </w:rPr>
          <w:t>.</w:t>
        </w:r>
      </w:ins>
      <w:del w:id="20" w:author="Andreas Bayha" w:date="2023-01-24T16:40:00Z">
        <w:r w:rsidRPr="00204B6C" w:rsidDel="005E1EAB">
          <w:rPr>
            <w:lang w:val="en-US"/>
          </w:rPr>
          <w:delText xml:space="preserve"> </w:delText>
        </w:r>
      </w:del>
    </w:p>
    <w:p w14:paraId="14116F01" w14:textId="41C3FD5F" w:rsidR="00204B6C" w:rsidRPr="00204B6C" w:rsidDel="00D16329" w:rsidRDefault="00204B6C" w:rsidP="00204B6C">
      <w:pPr>
        <w:rPr>
          <w:del w:id="21" w:author="Andreas Bayha" w:date="2023-02-08T10:30:00Z"/>
          <w:lang w:val="en-US"/>
        </w:rPr>
      </w:pPr>
      <w:del w:id="22" w:author="Andreas Bayha" w:date="2023-02-08T10:30:00Z">
        <w:r w:rsidRPr="00204B6C" w:rsidDel="00D16329">
          <w:rPr>
            <w:lang w:val="en-US"/>
          </w:rPr>
          <w:delText>In SysML, the logical context is modelled using a specific `SysML Internal Block Diagram (IBD)` that can be created in the respective package as can be seen in Figure 2:</w:delText>
        </w:r>
      </w:del>
    </w:p>
    <w:p w14:paraId="7BDC2BB6" w14:textId="16DBF7A3" w:rsidR="00204B6C" w:rsidRPr="00204B6C" w:rsidDel="00D16329" w:rsidRDefault="00204B6C" w:rsidP="00204B6C">
      <w:pPr>
        <w:rPr>
          <w:del w:id="23" w:author="Andreas Bayha" w:date="2023-02-08T10:30:00Z"/>
          <w:lang w:val="en-US"/>
        </w:rPr>
      </w:pPr>
    </w:p>
    <w:p w14:paraId="4885E7B8" w14:textId="0371437A" w:rsidR="00204B6C" w:rsidRPr="00204B6C" w:rsidDel="00D16329" w:rsidRDefault="00204B6C" w:rsidP="00204B6C">
      <w:pPr>
        <w:rPr>
          <w:del w:id="24" w:author="Andreas Bayha" w:date="2023-02-08T10:30:00Z"/>
          <w:lang w:val="en-US"/>
        </w:rPr>
      </w:pPr>
      <w:del w:id="25" w:author="Andreas Bayha" w:date="2023-02-08T10:30:00Z">
        <w:r w:rsidRPr="00204B6C" w:rsidDel="00D16329">
          <w:rPr>
            <w:lang w:val="en-US"/>
          </w:rPr>
          <w:delText>![Logical Context in the Logical Viewpoint](/images/logical_viewpoint/logical-context_creation.png){:width="250" :class="img-responsive" style="display:block; margin-left:auto; margin-right:auto"}</w:delText>
        </w:r>
      </w:del>
    </w:p>
    <w:p w14:paraId="54174866" w14:textId="5E9487F6" w:rsidR="00204B6C" w:rsidRPr="00204B6C" w:rsidDel="00D16329" w:rsidRDefault="00204B6C" w:rsidP="00204B6C">
      <w:pPr>
        <w:rPr>
          <w:del w:id="26" w:author="Andreas Bayha" w:date="2023-02-08T10:30:00Z"/>
          <w:lang w:val="en-US"/>
        </w:rPr>
      </w:pPr>
      <w:del w:id="27" w:author="Andreas Bayha" w:date="2023-02-08T10:30:00Z">
        <w:r w:rsidRPr="00204B6C" w:rsidDel="00D16329">
          <w:rPr>
            <w:lang w:val="en-US"/>
          </w:rPr>
          <w:lastRenderedPageBreak/>
          <w:delText>&lt;div align="center"&gt;&lt;b&gt;Figure 2: &lt;/b&gt;&lt;em&gt;The logical context diagram can be modeled in the dedicated package of the logical view.&lt;/em&gt;&lt;/div&gt;</w:delText>
        </w:r>
      </w:del>
    </w:p>
    <w:p w14:paraId="1C4140A2" w14:textId="77777777" w:rsidR="00204B6C" w:rsidRPr="00204B6C" w:rsidRDefault="00204B6C" w:rsidP="00204B6C">
      <w:pPr>
        <w:rPr>
          <w:lang w:val="en-US"/>
        </w:rPr>
      </w:pPr>
    </w:p>
    <w:p w14:paraId="0E593696" w14:textId="53D92F25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for </w:t>
      </w:r>
      <w:del w:id="28" w:author="Andreas Bayha" w:date="2023-01-24T17:02:00Z">
        <w:r w:rsidRPr="00204B6C" w:rsidDel="00FF2C5D">
          <w:rPr>
            <w:lang w:val="en-US"/>
          </w:rPr>
          <w:delText>all other views</w:delText>
        </w:r>
      </w:del>
      <w:ins w:id="29" w:author="Andreas Bayha" w:date="2023-01-24T17:02:00Z">
        <w:r w:rsidR="00FF2C5D">
          <w:rPr>
            <w:lang w:val="en-US"/>
          </w:rPr>
          <w:t>the functional and technical view</w:t>
        </w:r>
      </w:ins>
      <w:r w:rsidRPr="00204B6C">
        <w:rPr>
          <w:lang w:val="en-US"/>
        </w:rPr>
        <w:t>, the logical context defines the scope of what is _inside_ the system boundar</w:t>
      </w:r>
      <w:ins w:id="30" w:author="Andreas Bayha" w:date="2023-01-24T17:02:00Z">
        <w:r w:rsidR="00FF2C5D">
          <w:rPr>
            <w:lang w:val="en-US"/>
          </w:rPr>
          <w:t>y</w:t>
        </w:r>
      </w:ins>
      <w:del w:id="31" w:author="Andreas Bayha" w:date="2023-01-24T17:02:00Z">
        <w:r w:rsidRPr="00204B6C" w:rsidDel="00FF2C5D">
          <w:rPr>
            <w:lang w:val="en-US"/>
          </w:rPr>
          <w:delText>ies</w:delText>
        </w:r>
      </w:del>
      <w:r w:rsidRPr="00204B6C">
        <w:rPr>
          <w:lang w:val="en-US"/>
        </w:rPr>
        <w:t xml:space="preserve"> and what is _outside_.  </w:t>
      </w:r>
    </w:p>
    <w:p w14:paraId="0F8FC0A8" w14:textId="3CC57C0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components that shall be outside the system boundary (</w:t>
      </w:r>
      <w:proofErr w:type="gramStart"/>
      <w:r w:rsidRPr="00204B6C">
        <w:rPr>
          <w:lang w:val="en-US"/>
        </w:rPr>
        <w:t>i.e.</w:t>
      </w:r>
      <w:proofErr w:type="gramEnd"/>
      <w:r w:rsidRPr="00204B6C">
        <w:rPr>
          <w:lang w:val="en-US"/>
        </w:rPr>
        <w:t xml:space="preserve"> in the </w:t>
      </w:r>
      <w:del w:id="32" w:author="Andreas Bayha" w:date="2023-01-24T17:03:00Z">
        <w:r w:rsidRPr="00204B6C" w:rsidDel="00FF2C5D">
          <w:rPr>
            <w:lang w:val="en-US"/>
          </w:rPr>
          <w:delText xml:space="preserve">actual </w:delText>
        </w:r>
      </w:del>
      <w:r w:rsidRPr="00204B6C">
        <w:rPr>
          <w:lang w:val="en-US"/>
        </w:rPr>
        <w:t xml:space="preserve">context) can be specified by a dedicated </w:t>
      </w:r>
      <w:proofErr w:type="spellStart"/>
      <w:ins w:id="33" w:author="Andreas Bayha" w:date="2023-01-24T17:15:00Z">
        <w:r w:rsidR="00DA55C0">
          <w:rPr>
            <w:lang w:val="en-US"/>
          </w:rPr>
          <w:t>boolean</w:t>
        </w:r>
        <w:proofErr w:type="spellEnd"/>
        <w:r w:rsidR="00DA55C0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property with name _external_ per component. </w:t>
      </w:r>
    </w:p>
    <w:p w14:paraId="18DEAE4C" w14:textId="3664C54E" w:rsidR="00204B6C" w:rsidRPr="00204B6C" w:rsidDel="00DA55C0" w:rsidRDefault="00DA55C0" w:rsidP="00204B6C">
      <w:pPr>
        <w:rPr>
          <w:del w:id="34" w:author="Andreas Bayha" w:date="2023-01-24T17:16:00Z"/>
          <w:lang w:val="en-US"/>
        </w:rPr>
      </w:pPr>
      <w:ins w:id="35" w:author="Andreas Bayha" w:date="2023-01-24T17:19:00Z">
        <w:r>
          <w:rPr>
            <w:lang w:val="en-US"/>
          </w:rPr>
          <w:t xml:space="preserve">In </w:t>
        </w:r>
      </w:ins>
      <w:del w:id="36" w:author="Andreas Bayha" w:date="2023-01-24T17:19:00Z">
        <w:r w:rsidR="00204B6C" w:rsidRPr="00204B6C" w:rsidDel="00DA55C0">
          <w:rPr>
            <w:lang w:val="en-US"/>
          </w:rPr>
          <w:delText>The</w:delText>
        </w:r>
      </w:del>
      <w:ins w:id="37" w:author="Andreas Bayha" w:date="2023-01-24T17:19:00Z">
        <w:r>
          <w:rPr>
            <w:lang w:val="en-US"/>
          </w:rPr>
          <w:t xml:space="preserve">the </w:t>
        </w:r>
        <w:proofErr w:type="spellStart"/>
        <w:r w:rsidRPr="00204B6C">
          <w:rPr>
            <w:lang w:val="en-US"/>
          </w:rPr>
          <w:t>SpesML</w:t>
        </w:r>
        <w:proofErr w:type="spellEnd"/>
        <w:r w:rsidRPr="00204B6C">
          <w:rPr>
            <w:lang w:val="en-US"/>
          </w:rPr>
          <w:t xml:space="preserve"> </w:t>
        </w:r>
        <w:proofErr w:type="spellStart"/>
        <w:r w:rsidRPr="00204B6C">
          <w:rPr>
            <w:lang w:val="en-US"/>
          </w:rPr>
          <w:t>SysML</w:t>
        </w:r>
        <w:proofErr w:type="spellEnd"/>
        <w:r w:rsidRPr="00204B6C">
          <w:rPr>
            <w:lang w:val="en-US"/>
          </w:rPr>
          <w:t>-profile</w:t>
        </w:r>
        <w:r>
          <w:rPr>
            <w:lang w:val="en-US"/>
          </w:rPr>
          <w:t>, the</w:t>
        </w:r>
      </w:ins>
      <w:r w:rsidR="00204B6C" w:rsidRPr="00204B6C">
        <w:rPr>
          <w:lang w:val="en-US"/>
        </w:rPr>
        <w:t xml:space="preserve"> logical components for the </w:t>
      </w:r>
      <w:proofErr w:type="spellStart"/>
      <w:r w:rsidR="00204B6C" w:rsidRPr="00204B6C">
        <w:rPr>
          <w:lang w:val="en-US"/>
        </w:rPr>
        <w:t>SuD</w:t>
      </w:r>
      <w:proofErr w:type="spellEnd"/>
      <w:r w:rsidR="00204B6C" w:rsidRPr="00204B6C">
        <w:rPr>
          <w:lang w:val="en-US"/>
        </w:rPr>
        <w:t xml:space="preserve"> and the</w:t>
      </w:r>
      <w:ins w:id="38" w:author="Andreas Bayha" w:date="2023-01-24T17:18:00Z">
        <w:r>
          <w:rPr>
            <w:lang w:val="en-US"/>
          </w:rPr>
          <w:t xml:space="preserve"> element of the</w:t>
        </w:r>
      </w:ins>
      <w:r w:rsidR="00204B6C" w:rsidRPr="00204B6C">
        <w:rPr>
          <w:lang w:val="en-US"/>
        </w:rPr>
        <w:t xml:space="preserve"> context </w:t>
      </w:r>
      <w:del w:id="39" w:author="Andreas Bayha" w:date="2023-01-24T17:18:00Z">
        <w:r w:rsidR="00204B6C" w:rsidRPr="00204B6C" w:rsidDel="00DA55C0">
          <w:rPr>
            <w:lang w:val="en-US"/>
          </w:rPr>
          <w:delText xml:space="preserve">elements </w:delText>
        </w:r>
      </w:del>
      <w:r w:rsidR="00204B6C" w:rsidRPr="00204B6C">
        <w:rPr>
          <w:lang w:val="en-US"/>
        </w:rPr>
        <w:t xml:space="preserve">are connected in the </w:t>
      </w:r>
      <w:del w:id="40" w:author="Andreas Bayha" w:date="2023-01-24T17:19:00Z">
        <w:r w:rsidR="00204B6C" w:rsidRPr="00204B6C" w:rsidDel="00DA55C0">
          <w:rPr>
            <w:lang w:val="en-US"/>
          </w:rPr>
          <w:delText>SpesML SysML-profile and plugin in the</w:delText>
        </w:r>
      </w:del>
      <w:r w:rsidR="00204B6C" w:rsidRPr="00204B6C">
        <w:rPr>
          <w:lang w:val="en-US"/>
        </w:rPr>
        <w:t xml:space="preserve"> </w:t>
      </w:r>
      <w:r w:rsidR="00204B6C" w:rsidRPr="00DA55C0">
        <w:rPr>
          <w:i/>
          <w:iCs/>
          <w:lang w:val="en-US"/>
          <w:rPrChange w:id="41" w:author="Andreas Bayha" w:date="2023-01-24T17:19:00Z">
            <w:rPr>
              <w:lang w:val="en-US"/>
            </w:rPr>
          </w:rPrChange>
        </w:rPr>
        <w:t>logical context diagram</w:t>
      </w:r>
      <w:r w:rsidR="00204B6C" w:rsidRPr="00204B6C">
        <w:rPr>
          <w:lang w:val="en-US"/>
        </w:rPr>
        <w:t xml:space="preserve"> as can be seen in Figure </w:t>
      </w:r>
      <w:ins w:id="42" w:author="Andreas Bayha" w:date="2023-02-08T10:31:00Z">
        <w:r w:rsidR="00D16329">
          <w:rPr>
            <w:lang w:val="en-US"/>
          </w:rPr>
          <w:t>2</w:t>
        </w:r>
      </w:ins>
      <w:del w:id="43" w:author="Andreas Bayha" w:date="2023-02-08T10:31:00Z">
        <w:r w:rsidR="00204B6C" w:rsidRPr="00204B6C" w:rsidDel="00D16329">
          <w:rPr>
            <w:lang w:val="en-US"/>
          </w:rPr>
          <w:delText>3</w:delText>
        </w:r>
      </w:del>
      <w:r w:rsidR="00204B6C" w:rsidRPr="00204B6C">
        <w:rPr>
          <w:lang w:val="en-US"/>
        </w:rPr>
        <w:t xml:space="preserve">. </w:t>
      </w:r>
    </w:p>
    <w:p w14:paraId="31D1551B" w14:textId="6E587B56" w:rsidR="00204B6C" w:rsidRPr="00204B6C" w:rsidDel="00DA55C0" w:rsidRDefault="00204B6C" w:rsidP="00204B6C">
      <w:pPr>
        <w:rPr>
          <w:del w:id="44" w:author="Andreas Bayha" w:date="2023-01-24T17:17:00Z"/>
          <w:lang w:val="en-US"/>
        </w:rPr>
      </w:pPr>
      <w:del w:id="45" w:author="Andreas Bayha" w:date="2023-01-24T17:16:00Z">
        <w:r w:rsidRPr="00204B6C" w:rsidDel="00DA55C0">
          <w:rPr>
            <w:lang w:val="en-US"/>
          </w:rPr>
          <w:delText>Hereby</w:delText>
        </w:r>
      </w:del>
      <w:del w:id="46" w:author="Andreas Bayha" w:date="2023-01-24T17:17:00Z">
        <w:r w:rsidRPr="00204B6C" w:rsidDel="00DA55C0">
          <w:rPr>
            <w:lang w:val="en-US"/>
          </w:rPr>
          <w:delText>, context elements are visualized in grey:</w:delText>
        </w:r>
      </w:del>
    </w:p>
    <w:p w14:paraId="46BAA8D3" w14:textId="77777777" w:rsidR="00204B6C" w:rsidRPr="00204B6C" w:rsidRDefault="00204B6C" w:rsidP="00204B6C">
      <w:pPr>
        <w:rPr>
          <w:lang w:val="en-US"/>
        </w:rPr>
      </w:pPr>
    </w:p>
    <w:p w14:paraId="01EB937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Context](/images/logical_viewpoint/logical-context.png){:width="1000"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58472BA" w14:textId="5E5D1719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47" w:author="Andreas Bayha" w:date="2023-02-08T10:31:00Z">
        <w:r w:rsidR="00D16329">
          <w:rPr>
            <w:lang w:val="en-US"/>
          </w:rPr>
          <w:t>2</w:t>
        </w:r>
      </w:ins>
      <w:del w:id="48" w:author="Andreas Bayha" w:date="2023-02-08T10:31:00Z">
        <w:r w:rsidRPr="00204B6C" w:rsidDel="00D16329">
          <w:rPr>
            <w:lang w:val="en-US"/>
          </w:rPr>
          <w:delText>3</w:delText>
        </w:r>
      </w:del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logical system </w:t>
      </w:r>
      <w:proofErr w:type="gramStart"/>
      <w:r w:rsidRPr="00204B6C">
        <w:rPr>
          <w:lang w:val="en-US"/>
        </w:rPr>
        <w:t>context.&lt;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5321C26" w14:textId="77777777" w:rsidR="00204B6C" w:rsidRPr="00204B6C" w:rsidRDefault="00204B6C" w:rsidP="00204B6C">
      <w:pPr>
        <w:rPr>
          <w:lang w:val="en-US"/>
        </w:rPr>
      </w:pPr>
    </w:p>
    <w:p w14:paraId="6E6E885D" w14:textId="0F60BA5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More information on modeling the system context can be found [</w:t>
      </w:r>
      <w:del w:id="49" w:author="Andreas Bayha" w:date="2023-01-24T17:38:00Z">
        <w:r w:rsidRPr="00204B6C" w:rsidDel="007A61B0">
          <w:rPr>
            <w:lang w:val="en-US"/>
          </w:rPr>
          <w:delText>here</w:delText>
        </w:r>
      </w:del>
      <w:ins w:id="50" w:author="Andreas Bayha" w:date="2023-01-24T17:38:00Z">
        <w:r w:rsidR="007A61B0">
          <w:rPr>
            <w:lang w:val="en-US"/>
          </w:rPr>
          <w:t xml:space="preserve">in the context </w:t>
        </w:r>
        <w:proofErr w:type="gramStart"/>
        <w:r w:rsidR="007A61B0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https://spesml.github.io/concepts/modeling_framework/context.html).</w:t>
      </w:r>
    </w:p>
    <w:p w14:paraId="21723838" w14:textId="77777777" w:rsidR="00204B6C" w:rsidRPr="00204B6C" w:rsidRDefault="00204B6C" w:rsidP="00204B6C">
      <w:pPr>
        <w:rPr>
          <w:lang w:val="en-US"/>
        </w:rPr>
      </w:pPr>
    </w:p>
    <w:p w14:paraId="35E38D7E" w14:textId="631CD7EE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# </w:t>
      </w:r>
      <w:del w:id="51" w:author="Andreas Bayha" w:date="2023-01-24T17:22:00Z">
        <w:r w:rsidRPr="00204B6C" w:rsidDel="00DA55C0">
          <w:rPr>
            <w:lang w:val="en-US"/>
          </w:rPr>
          <w:delText xml:space="preserve">Modeling </w:delText>
        </w:r>
      </w:del>
      <w:r w:rsidRPr="00204B6C">
        <w:rPr>
          <w:lang w:val="en-US"/>
        </w:rPr>
        <w:t>Interface</w:t>
      </w:r>
      <w:del w:id="52" w:author="Andreas Bayha" w:date="2023-01-24T17:21:00Z">
        <w:r w:rsidRPr="00204B6C" w:rsidDel="00DA55C0">
          <w:rPr>
            <w:lang w:val="en-US"/>
          </w:rPr>
          <w:delText>s and</w:delText>
        </w:r>
      </w:del>
      <w:r w:rsidRPr="00204B6C">
        <w:rPr>
          <w:lang w:val="en-US"/>
        </w:rPr>
        <w:t xml:space="preserve"> Behavior of Logical Components</w:t>
      </w:r>
    </w:p>
    <w:p w14:paraId="75B7E9BF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As already mentioned, also the logical viewpoint is based on the concepts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 xml:space="preserve">https://spesml.github.io/concepts/modeling_framework/uim.html) and it’s mapping to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. </w:t>
      </w:r>
    </w:p>
    <w:p w14:paraId="2B8F2F76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This means, that interfaces of logical components consist of a _syntactical_ and a _semantical_ interface.</w:t>
      </w:r>
    </w:p>
    <w:p w14:paraId="2F1C8B13" w14:textId="5B61A9A9" w:rsidR="00204B6C" w:rsidRPr="00204B6C" w:rsidDel="00B2629D" w:rsidRDefault="00204B6C" w:rsidP="00204B6C">
      <w:pPr>
        <w:rPr>
          <w:del w:id="53" w:author="Andreas Bayha" w:date="2023-02-08T13:32:00Z"/>
          <w:lang w:val="en-US"/>
        </w:rPr>
      </w:pPr>
    </w:p>
    <w:p w14:paraId="75101D22" w14:textId="0BC4BA3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_syntactical_ interfaces of logical components </w:t>
      </w:r>
      <w:proofErr w:type="gramStart"/>
      <w:r w:rsidRPr="00204B6C">
        <w:rPr>
          <w:lang w:val="en-US"/>
        </w:rPr>
        <w:t>is</w:t>
      </w:r>
      <w:proofErr w:type="gramEnd"/>
      <w:r w:rsidRPr="00204B6C">
        <w:rPr>
          <w:lang w:val="en-US"/>
        </w:rPr>
        <w:t xml:space="preserve"> modeled using _logical interfaces_ which are represented by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Proxy Ports`. </w:t>
      </w:r>
    </w:p>
    <w:p w14:paraId="7BEF8189" w14:textId="15BD2AF5" w:rsidR="00D16329" w:rsidRPr="00204B6C" w:rsidDel="00B2629D" w:rsidRDefault="00204B6C" w:rsidP="00204B6C">
      <w:pPr>
        <w:rPr>
          <w:del w:id="54" w:author="Andreas Bayha" w:date="2023-02-08T13:33:00Z"/>
          <w:lang w:val="en-US"/>
        </w:rPr>
      </w:pPr>
      <w:del w:id="55" w:author="Andreas Bayha" w:date="2023-02-08T13:32:00Z">
        <w:r w:rsidRPr="00204B6C" w:rsidDel="00B2629D">
          <w:rPr>
            <w:lang w:val="en-US"/>
          </w:rPr>
          <w:delText xml:space="preserve">Hereby, every logical interface </w:delText>
        </w:r>
      </w:del>
      <w:r w:rsidRPr="00204B6C">
        <w:rPr>
          <w:lang w:val="en-US"/>
        </w:rPr>
        <w:t>need</w:t>
      </w:r>
      <w:del w:id="56" w:author="Andreas Bayha" w:date="2023-02-08T13:32:00Z">
        <w:r w:rsidRPr="00204B6C" w:rsidDel="00B2629D">
          <w:rPr>
            <w:lang w:val="en-US"/>
          </w:rPr>
          <w:delText>s</w:delText>
        </w:r>
      </w:del>
      <w:r w:rsidRPr="00204B6C">
        <w:rPr>
          <w:lang w:val="en-US"/>
        </w:rPr>
        <w:t xml:space="preserve"> to be assigned a _logical interface type</w:t>
      </w:r>
      <w:del w:id="57" w:author="Andreas Bayha" w:date="2023-02-08T17:06:00Z">
        <w:r w:rsidRPr="00204B6C" w:rsidDel="009E0540">
          <w:rPr>
            <w:lang w:val="en-US"/>
          </w:rPr>
          <w:delText>_</w:delText>
        </w:r>
      </w:del>
      <w:ins w:id="58" w:author="Andreas Bayha" w:date="2023-02-08T13:33:00Z">
        <w:r w:rsidR="00B2629D">
          <w:rPr>
            <w:lang w:val="en-US"/>
          </w:rPr>
          <w:t>. This interface type again is</w:t>
        </w:r>
      </w:ins>
      <w:del w:id="59" w:author="Andreas Bayha" w:date="2023-02-08T13:33:00Z">
        <w:r w:rsidRPr="00204B6C" w:rsidDel="00B2629D">
          <w:rPr>
            <w:lang w:val="en-US"/>
          </w:rPr>
          <w:delText xml:space="preserve"> which is</w:delText>
        </w:r>
      </w:del>
      <w:r w:rsidRPr="00204B6C">
        <w:rPr>
          <w:lang w:val="en-US"/>
        </w:rPr>
        <w:t xml:space="preserve"> defined as a set of</w:t>
      </w:r>
      <w:ins w:id="60" w:author="Andreas Bayha" w:date="2023-02-08T17:06:00Z">
        <w:r w:rsidR="009E0540">
          <w:rPr>
            <w:lang w:val="en-US"/>
          </w:rPr>
          <w:t xml:space="preserve"> channels, represented by</w:t>
        </w:r>
      </w:ins>
      <w:r w:rsidRPr="00204B6C">
        <w:rPr>
          <w:lang w:val="en-US"/>
        </w:rPr>
        <w:t xml:space="preserve">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Channels`.</w:t>
      </w:r>
      <w:del w:id="61" w:author="Andreas Bayha" w:date="2023-02-08T13:33:00Z">
        <w:r w:rsidRPr="00204B6C" w:rsidDel="00943F48">
          <w:rPr>
            <w:lang w:val="en-US"/>
          </w:rPr>
          <w:delText xml:space="preserve"> </w:delText>
        </w:r>
      </w:del>
      <w:ins w:id="62" w:author="Andreas Bayha" w:date="2023-02-08T13:33:00Z">
        <w:r w:rsidR="00B2629D">
          <w:rPr>
            <w:lang w:val="en-US"/>
          </w:rPr>
          <w:t xml:space="preserve"> </w:t>
        </w:r>
      </w:ins>
    </w:p>
    <w:p w14:paraId="11632133" w14:textId="380F4938" w:rsidR="00204B6C" w:rsidRPr="00204B6C" w:rsidRDefault="00204B6C" w:rsidP="00204B6C">
      <w:pPr>
        <w:rPr>
          <w:lang w:val="en-US"/>
        </w:rPr>
      </w:pPr>
      <w:del w:id="63" w:author="Andreas Bayha" w:date="2023-02-08T13:04:00Z">
        <w:r w:rsidRPr="00204B6C" w:rsidDel="007A614C">
          <w:rPr>
            <w:lang w:val="en-US"/>
          </w:rPr>
          <w:delText>An exemplary definition</w:delText>
        </w:r>
      </w:del>
      <w:ins w:id="64" w:author="Andreas Bayha" w:date="2023-02-08T13:04:00Z">
        <w:r w:rsidR="007A614C">
          <w:rPr>
            <w:lang w:val="en-US"/>
          </w:rPr>
          <w:t>T</w:t>
        </w:r>
      </w:ins>
      <w:ins w:id="65" w:author="Andreas Bayha" w:date="2023-02-08T13:33:00Z">
        <w:r w:rsidR="00B2629D">
          <w:rPr>
            <w:lang w:val="en-US"/>
          </w:rPr>
          <w:t>his</w:t>
        </w:r>
      </w:ins>
      <w:ins w:id="66" w:author="Andreas Bayha" w:date="2023-02-08T13:05:00Z">
        <w:r w:rsidR="007A614C">
          <w:rPr>
            <w:lang w:val="en-US"/>
          </w:rPr>
          <w:t xml:space="preserve"> conceptual metamodel for logical interfaces</w:t>
        </w:r>
      </w:ins>
      <w:del w:id="67" w:author="Andreas Bayha" w:date="2023-02-08T13:05:00Z">
        <w:r w:rsidRPr="00204B6C" w:rsidDel="007A614C">
          <w:rPr>
            <w:lang w:val="en-US"/>
          </w:rPr>
          <w:delText xml:space="preserve"> of a logical interface and interface types</w:delText>
        </w:r>
      </w:del>
      <w:r w:rsidRPr="00204B6C">
        <w:rPr>
          <w:lang w:val="en-US"/>
        </w:rPr>
        <w:t xml:space="preserve"> can be seen in Figures </w:t>
      </w:r>
      <w:ins w:id="68" w:author="Andreas Bayha" w:date="2023-02-09T13:53:00Z">
        <w:r w:rsidR="00890BE5">
          <w:rPr>
            <w:lang w:val="en-US"/>
          </w:rPr>
          <w:t>3</w:t>
        </w:r>
      </w:ins>
      <w:del w:id="69" w:author="Andreas Bayha" w:date="2023-02-09T13:53:00Z">
        <w:r w:rsidRPr="00204B6C" w:rsidDel="00890BE5">
          <w:rPr>
            <w:lang w:val="en-US"/>
          </w:rPr>
          <w:delText>4</w:delText>
        </w:r>
      </w:del>
      <w:del w:id="70" w:author="Andreas Bayha" w:date="2023-02-08T13:04:00Z">
        <w:r w:rsidRPr="00204B6C" w:rsidDel="007A614C">
          <w:rPr>
            <w:lang w:val="en-US"/>
          </w:rPr>
          <w:delText xml:space="preserve"> and 5</w:delText>
        </w:r>
      </w:del>
      <w:r w:rsidRPr="00204B6C">
        <w:rPr>
          <w:lang w:val="en-US"/>
        </w:rPr>
        <w:t>:</w:t>
      </w:r>
    </w:p>
    <w:p w14:paraId="22FD5C6C" w14:textId="1938AE94" w:rsidR="00204B6C" w:rsidRPr="00204B6C" w:rsidDel="00D16329" w:rsidRDefault="00204B6C" w:rsidP="00204B6C">
      <w:pPr>
        <w:rPr>
          <w:del w:id="71" w:author="Andreas Bayha" w:date="2023-02-08T10:32:00Z"/>
          <w:lang w:val="en-US"/>
        </w:rPr>
      </w:pPr>
    </w:p>
    <w:p w14:paraId="6CCF6C3B" w14:textId="2E8E100D" w:rsidR="00204B6C" w:rsidRPr="00204B6C" w:rsidDel="00D16329" w:rsidRDefault="00204B6C" w:rsidP="00204B6C">
      <w:pPr>
        <w:rPr>
          <w:del w:id="72" w:author="Andreas Bayha" w:date="2023-02-08T10:32:00Z"/>
          <w:lang w:val="en-US"/>
        </w:rPr>
      </w:pPr>
    </w:p>
    <w:p w14:paraId="6C77FAD5" w14:textId="4B3C2B02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Logical Interface Type](/images/logical_viewpoint/logical-</w:t>
      </w:r>
      <w:del w:id="73" w:author="Andreas Bayha" w:date="2023-02-08T13:02:00Z">
        <w:r w:rsidRPr="00204B6C" w:rsidDel="00E56C4F">
          <w:rPr>
            <w:lang w:val="en-US"/>
          </w:rPr>
          <w:delText>intreface-type</w:delText>
        </w:r>
      </w:del>
      <w:ins w:id="74" w:author="Andreas Bayha" w:date="2023-02-08T13:02:00Z">
        <w:r w:rsidR="00E56C4F">
          <w:rPr>
            <w:lang w:val="en-US"/>
          </w:rPr>
          <w:t>datatypes</w:t>
        </w:r>
      </w:ins>
      <w:r w:rsidRPr="00204B6C">
        <w:rPr>
          <w:lang w:val="en-US"/>
        </w:rPr>
        <w:t>.png){:width="</w:t>
      </w:r>
      <w:del w:id="75" w:author="Andreas Bayha" w:date="2023-02-08T17:09:00Z">
        <w:r w:rsidRPr="00204B6C" w:rsidDel="00406036">
          <w:rPr>
            <w:lang w:val="en-US"/>
          </w:rPr>
          <w:delText>3</w:delText>
        </w:r>
      </w:del>
      <w:ins w:id="76" w:author="Andreas Bayha" w:date="2023-02-08T17:09:00Z">
        <w:r w:rsidR="00406036">
          <w:rPr>
            <w:lang w:val="en-US"/>
          </w:rPr>
          <w:t>5</w:t>
        </w:r>
      </w:ins>
      <w:r w:rsidRPr="00204B6C">
        <w:rPr>
          <w:lang w:val="en-US"/>
        </w:rPr>
        <w:t>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51DEB0B1" w14:textId="37C09F2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 xml:space="preserve">&lt;div align="center"&gt;&lt;b&gt;Figure </w:t>
      </w:r>
      <w:ins w:id="77" w:author="Andreas Bayha" w:date="2023-02-09T13:53:00Z">
        <w:r w:rsidR="00890BE5">
          <w:rPr>
            <w:lang w:val="en-US"/>
          </w:rPr>
          <w:t>3</w:t>
        </w:r>
      </w:ins>
      <w:del w:id="78" w:author="Andreas Bayha" w:date="2023-02-09T13:53:00Z">
        <w:r w:rsidRPr="00204B6C" w:rsidDel="00890BE5">
          <w:rPr>
            <w:lang w:val="en-US"/>
          </w:rPr>
          <w:delText>4</w:delText>
        </w:r>
      </w:del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</w:t>
      </w:r>
      <w:del w:id="79" w:author="Andreas Bayha" w:date="2023-02-08T13:03:00Z">
        <w:r w:rsidRPr="00204B6C" w:rsidDel="00E56C4F">
          <w:rPr>
            <w:lang w:val="en-US"/>
          </w:rPr>
          <w:delText>Exemplary definition of a SpesML logical interface type</w:delText>
        </w:r>
      </w:del>
      <w:ins w:id="80" w:author="Andreas Bayha" w:date="2023-02-08T13:03:00Z">
        <w:r w:rsidR="00E56C4F">
          <w:rPr>
            <w:lang w:val="en-US"/>
          </w:rPr>
          <w:t xml:space="preserve">Conceptual Metamodel for syntactical interfaces of logical </w:t>
        </w:r>
        <w:proofErr w:type="gramStart"/>
        <w:r w:rsidR="00E56C4F">
          <w:rPr>
            <w:lang w:val="en-US"/>
          </w:rPr>
          <w:t>components.</w:t>
        </w:r>
      </w:ins>
      <w:r w:rsidRPr="00204B6C">
        <w:rPr>
          <w:lang w:val="en-US"/>
        </w:rPr>
        <w:t>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72D651E" w14:textId="7E039E78" w:rsidR="00204B6C" w:rsidRPr="00204B6C" w:rsidDel="00D16329" w:rsidRDefault="00204B6C" w:rsidP="00204B6C">
      <w:pPr>
        <w:rPr>
          <w:del w:id="81" w:author="Andreas Bayha" w:date="2023-02-08T10:32:00Z"/>
          <w:lang w:val="en-US"/>
        </w:rPr>
      </w:pPr>
    </w:p>
    <w:p w14:paraId="538D228A" w14:textId="0CBB85D4" w:rsidR="00204B6C" w:rsidRPr="00204B6C" w:rsidDel="00D16329" w:rsidRDefault="00204B6C" w:rsidP="00204B6C">
      <w:pPr>
        <w:rPr>
          <w:del w:id="82" w:author="Andreas Bayha" w:date="2023-02-08T10:32:00Z"/>
          <w:lang w:val="en-US"/>
        </w:rPr>
      </w:pPr>
      <w:del w:id="83" w:author="Andreas Bayha" w:date="2023-02-08T10:32:00Z">
        <w:r w:rsidRPr="00204B6C" w:rsidDel="00D16329">
          <w:rPr>
            <w:lang w:val="en-US"/>
          </w:rPr>
          <w:delText>![Logical Interface](/images/logical_viewpoint/logical-intreface.png){:width="400" :class="img-responsive" style="display:block; margin-left:auto; margin-right:auto"}</w:delText>
        </w:r>
      </w:del>
    </w:p>
    <w:p w14:paraId="6872DE86" w14:textId="5C95D4BE" w:rsidR="00204B6C" w:rsidRPr="00204B6C" w:rsidDel="00D16329" w:rsidRDefault="00204B6C" w:rsidP="00204B6C">
      <w:pPr>
        <w:rPr>
          <w:del w:id="84" w:author="Andreas Bayha" w:date="2023-02-08T10:32:00Z"/>
          <w:lang w:val="en-US"/>
        </w:rPr>
      </w:pPr>
      <w:del w:id="85" w:author="Andreas Bayha" w:date="2023-02-08T10:32:00Z">
        <w:r w:rsidRPr="00204B6C" w:rsidDel="00D16329">
          <w:rPr>
            <w:lang w:val="en-US"/>
          </w:rPr>
          <w:delText>&lt;div align="center"&gt;&lt;b&gt;Figure 5: &lt;/b&gt;&lt;em&gt;Exemplary definition of a SpesML logical interface&lt;/em&gt;&lt;/div&gt;</w:delText>
        </w:r>
      </w:del>
    </w:p>
    <w:p w14:paraId="19CFA515" w14:textId="77777777" w:rsidR="00204B6C" w:rsidRPr="00204B6C" w:rsidRDefault="00204B6C" w:rsidP="00204B6C">
      <w:pPr>
        <w:rPr>
          <w:lang w:val="en-US"/>
        </w:rPr>
      </w:pPr>
    </w:p>
    <w:p w14:paraId="4DFCC768" w14:textId="602054A0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_semantical_ interface of logical components is modelled by means of state machines that operate based on the component’s input </w:t>
      </w:r>
      <w:del w:id="86" w:author="Andreas Bayha" w:date="2023-02-07T16:25:00Z">
        <w:r w:rsidRPr="00204B6C" w:rsidDel="00141149">
          <w:rPr>
            <w:lang w:val="en-US"/>
          </w:rPr>
          <w:delText xml:space="preserve">streams </w:delText>
        </w:r>
      </w:del>
      <w:ins w:id="87" w:author="Andreas Bayha" w:date="2023-02-07T16:25:00Z">
        <w:r w:rsidR="00141149">
          <w:rPr>
            <w:lang w:val="en-US"/>
          </w:rPr>
          <w:t>port values</w:t>
        </w:r>
        <w:r w:rsidR="00141149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 xml:space="preserve">and produce the component's output </w:t>
      </w:r>
      <w:del w:id="88" w:author="Andreas Bayha" w:date="2023-02-07T16:25:00Z">
        <w:r w:rsidRPr="00204B6C" w:rsidDel="00141149">
          <w:rPr>
            <w:lang w:val="en-US"/>
          </w:rPr>
          <w:delText>streams</w:delText>
        </w:r>
      </w:del>
      <w:ins w:id="89" w:author="Andreas Bayha" w:date="2023-02-07T16:25:00Z">
        <w:r w:rsidR="00141149">
          <w:rPr>
            <w:lang w:val="en-US"/>
          </w:rPr>
          <w:t>port values</w:t>
        </w:r>
      </w:ins>
      <w:r w:rsidRPr="00204B6C">
        <w:rPr>
          <w:lang w:val="en-US"/>
        </w:rPr>
        <w:t>.</w:t>
      </w:r>
    </w:p>
    <w:p w14:paraId="757AC42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the guards and actions can not only contain comparison and assignment operations, but also use [executable </w:t>
      </w:r>
      <w:proofErr w:type="gramStart"/>
      <w:r w:rsidRPr="00204B6C">
        <w:rPr>
          <w:lang w:val="en-US"/>
        </w:rPr>
        <w:t>functions](</w:t>
      </w:r>
      <w:proofErr w:type="gramEnd"/>
      <w:r w:rsidRPr="00204B6C">
        <w:rPr>
          <w:lang w:val="en-US"/>
        </w:rPr>
        <w:t>https://spesml.github.io/concepts/modeling_framework/executable_functions.html).</w:t>
      </w:r>
    </w:p>
    <w:p w14:paraId="01C34703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information on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[state </w:t>
      </w:r>
      <w:proofErr w:type="gramStart"/>
      <w:r w:rsidRPr="00204B6C">
        <w:rPr>
          <w:lang w:val="en-US"/>
        </w:rPr>
        <w:t>machines](</w:t>
      </w:r>
      <w:proofErr w:type="gramEnd"/>
      <w:r w:rsidRPr="00204B6C">
        <w:rPr>
          <w:lang w:val="en-US"/>
        </w:rPr>
        <w:t xml:space="preserve">https://spesml.github.io/concepts/modeling_framework/state_machines.html) can be found in the respective documentation article. </w:t>
      </w:r>
    </w:p>
    <w:p w14:paraId="3B87FEE7" w14:textId="3C6D111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Figure </w:t>
      </w:r>
      <w:del w:id="90" w:author="Andreas Bayha" w:date="2023-02-08T13:34:00Z">
        <w:r w:rsidRPr="00204B6C" w:rsidDel="003A6570">
          <w:rPr>
            <w:lang w:val="en-US"/>
          </w:rPr>
          <w:delText>6</w:delText>
        </w:r>
      </w:del>
      <w:ins w:id="91" w:author="Andreas Bayha" w:date="2023-02-09T13:53:00Z">
        <w:r w:rsidR="00890BE5">
          <w:rPr>
            <w:lang w:val="en-US"/>
          </w:rPr>
          <w:t>4</w:t>
        </w:r>
      </w:ins>
      <w:r w:rsidRPr="00204B6C">
        <w:rPr>
          <w:lang w:val="en-US"/>
        </w:rPr>
        <w:t xml:space="preserve"> gives an example 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tool:</w:t>
      </w:r>
    </w:p>
    <w:p w14:paraId="6B4AC254" w14:textId="77777777" w:rsidR="00204B6C" w:rsidRPr="00204B6C" w:rsidRDefault="00204B6C" w:rsidP="00204B6C">
      <w:pPr>
        <w:rPr>
          <w:lang w:val="en-US"/>
        </w:rPr>
      </w:pPr>
    </w:p>
    <w:p w14:paraId="2E0DFC44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State Machine](/images/logical_viewpoint/state-machine.png){:width="1000"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699377F8" w14:textId="64B79E5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92" w:author="Andreas Bayha" w:date="2023-02-08T13:34:00Z">
        <w:r w:rsidRPr="00204B6C" w:rsidDel="003A6570">
          <w:rPr>
            <w:lang w:val="en-US"/>
          </w:rPr>
          <w:delText>6</w:delText>
        </w:r>
      </w:del>
      <w:ins w:id="93" w:author="Andreas Bayha" w:date="2023-02-09T13:53:00Z">
        <w:r w:rsidR="00890BE5">
          <w:rPr>
            <w:lang w:val="en-US"/>
          </w:rPr>
          <w:t>4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&gt;An example for a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state </w:t>
      </w:r>
      <w:proofErr w:type="gramStart"/>
      <w:r w:rsidRPr="00204B6C">
        <w:rPr>
          <w:lang w:val="en-US"/>
        </w:rPr>
        <w:t>machine.&lt;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596E58EF" w14:textId="77777777" w:rsidR="00204B6C" w:rsidRPr="00204B6C" w:rsidRDefault="00204B6C" w:rsidP="00204B6C">
      <w:pPr>
        <w:rPr>
          <w:lang w:val="en-US"/>
        </w:rPr>
      </w:pPr>
    </w:p>
    <w:p w14:paraId="79569B9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Decomposition of Logical Components</w:t>
      </w:r>
    </w:p>
    <w:p w14:paraId="0A9CF197" w14:textId="5073C2B7" w:rsidR="00204B6C" w:rsidRPr="00204B6C" w:rsidDel="00630944" w:rsidRDefault="00204B6C" w:rsidP="00204B6C">
      <w:pPr>
        <w:rPr>
          <w:del w:id="94" w:author="Andreas Bayha" w:date="2023-01-24T17:29:00Z"/>
          <w:lang w:val="en-US"/>
        </w:rPr>
      </w:pPr>
      <w:r w:rsidRPr="00204B6C">
        <w:rPr>
          <w:lang w:val="en-US"/>
        </w:rPr>
        <w:t xml:space="preserve">To structure the logical system architecture and to reduce complexity, all logical components can be decomposed into sub-components. </w:t>
      </w:r>
    </w:p>
    <w:p w14:paraId="41ECE4A1" w14:textId="6FD49BCB" w:rsidR="00204B6C" w:rsidRPr="00204B6C" w:rsidRDefault="00204B6C" w:rsidP="00630944">
      <w:pPr>
        <w:rPr>
          <w:lang w:val="en-US"/>
        </w:rPr>
      </w:pPr>
      <w:del w:id="95" w:author="Andreas Bayha" w:date="2023-01-24T17:29:00Z">
        <w:r w:rsidRPr="00204B6C" w:rsidDel="00630944">
          <w:rPr>
            <w:lang w:val="en-US"/>
          </w:rPr>
          <w:delText>Conceptually, t</w:delText>
        </w:r>
      </w:del>
      <w:ins w:id="96" w:author="Andreas Bayha" w:date="2023-01-24T17:29:00Z">
        <w:r w:rsidR="00630944">
          <w:rPr>
            <w:lang w:val="en-US"/>
          </w:rPr>
          <w:t>T</w:t>
        </w:r>
      </w:ins>
      <w:r w:rsidRPr="00204B6C">
        <w:rPr>
          <w:lang w:val="en-US"/>
        </w:rPr>
        <w:t xml:space="preserve">his means that </w:t>
      </w:r>
      <w:ins w:id="97" w:author="Andreas Bayha" w:date="2023-01-24T17:28:00Z">
        <w:r w:rsidR="00630944" w:rsidRPr="00630944">
          <w:rPr>
            <w:lang w:val="en-US"/>
          </w:rPr>
          <w:t>the behavior of a decomp</w:t>
        </w:r>
      </w:ins>
      <w:ins w:id="98" w:author="Andreas Bayha" w:date="2023-02-08T16:45:00Z">
        <w:r w:rsidR="000775CC">
          <w:rPr>
            <w:lang w:val="en-US"/>
          </w:rPr>
          <w:t>o</w:t>
        </w:r>
      </w:ins>
      <w:ins w:id="99" w:author="Andreas Bayha" w:date="2023-01-24T17:28:00Z">
        <w:r w:rsidR="00630944" w:rsidRPr="00630944">
          <w:rPr>
            <w:lang w:val="en-US"/>
          </w:rPr>
          <w:t xml:space="preserve">sed component results from the </w:t>
        </w:r>
        <w:proofErr w:type="spellStart"/>
        <w:r w:rsidR="00630944" w:rsidRPr="00630944">
          <w:rPr>
            <w:lang w:val="en-US"/>
          </w:rPr>
          <w:t>the</w:t>
        </w:r>
        <w:proofErr w:type="spellEnd"/>
        <w:r w:rsidR="00630944" w:rsidRPr="00630944">
          <w:rPr>
            <w:lang w:val="en-US"/>
          </w:rPr>
          <w:t xml:space="preserve"> composed behavior of the sub-components</w:t>
        </w:r>
      </w:ins>
      <w:del w:id="100" w:author="Andreas Bayha" w:date="2023-01-24T17:28:00Z">
        <w:r w:rsidRPr="00204B6C" w:rsidDel="00630944">
          <w:rPr>
            <w:lang w:val="en-US"/>
          </w:rPr>
          <w:delText>a set of sub-components is modeled and connected in such a way, that their composed behavior results in the behavior of the decomposed component</w:delText>
        </w:r>
      </w:del>
      <w:r w:rsidRPr="00204B6C">
        <w:rPr>
          <w:lang w:val="en-US"/>
        </w:rPr>
        <w:t xml:space="preserve">. </w:t>
      </w:r>
    </w:p>
    <w:p w14:paraId="380BC5DC" w14:textId="6E447571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In the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>-profile and plugin, decomposition is modeled by means of dedicated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Internal Block Diagrams (IBDs)` in which `</w:t>
      </w:r>
      <w:proofErr w:type="spellStart"/>
      <w:r w:rsidRPr="00204B6C">
        <w:rPr>
          <w:lang w:val="en-US"/>
        </w:rPr>
        <w:t>SysML</w:t>
      </w:r>
      <w:proofErr w:type="spellEnd"/>
      <w:r w:rsidRPr="00204B6C">
        <w:rPr>
          <w:lang w:val="en-US"/>
        </w:rPr>
        <w:t xml:space="preserve"> Parts` are instantiated and connected for the subcomponents as can be seen in Figure </w:t>
      </w:r>
      <w:del w:id="101" w:author="Andreas Bayha" w:date="2023-02-08T13:34:00Z">
        <w:r w:rsidRPr="00204B6C" w:rsidDel="003A6570">
          <w:rPr>
            <w:lang w:val="en-US"/>
          </w:rPr>
          <w:delText>7</w:delText>
        </w:r>
      </w:del>
      <w:ins w:id="102" w:author="Andreas Bayha" w:date="2023-02-09T13:53:00Z">
        <w:r w:rsidR="00890BE5">
          <w:rPr>
            <w:lang w:val="en-US"/>
          </w:rPr>
          <w:t>5</w:t>
        </w:r>
      </w:ins>
      <w:r w:rsidRPr="00204B6C">
        <w:rPr>
          <w:lang w:val="en-US"/>
        </w:rPr>
        <w:t>:</w:t>
      </w:r>
    </w:p>
    <w:p w14:paraId="36B26CCD" w14:textId="77777777" w:rsidR="00204B6C" w:rsidRPr="00204B6C" w:rsidRDefault="00204B6C" w:rsidP="00204B6C">
      <w:pPr>
        <w:rPr>
          <w:lang w:val="en-US"/>
        </w:rPr>
      </w:pPr>
    </w:p>
    <w:p w14:paraId="7604D32E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Composition](/images/logical_viewpoint/decomposition.png){:width="1000"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2267C54" w14:textId="0BA9F356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ins w:id="103" w:author="Andreas Bayha" w:date="2023-02-09T13:53:00Z">
        <w:r w:rsidR="00890BE5">
          <w:rPr>
            <w:lang w:val="en-US"/>
          </w:rPr>
          <w:t>5</w:t>
        </w:r>
      </w:ins>
      <w:del w:id="104" w:author="Andreas Bayha" w:date="2023-02-08T13:34:00Z">
        <w:r w:rsidRPr="00204B6C" w:rsidDel="003A6570">
          <w:rPr>
            <w:lang w:val="en-US"/>
          </w:rPr>
          <w:delText>7</w:delText>
        </w:r>
      </w:del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&gt;Decomposition of a logical component into sub-</w:t>
      </w:r>
      <w:proofErr w:type="gramStart"/>
      <w:r w:rsidRPr="00204B6C">
        <w:rPr>
          <w:lang w:val="en-US"/>
        </w:rPr>
        <w:t>components.&lt;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097C7CA8" w14:textId="77777777" w:rsidR="00204B6C" w:rsidRPr="00204B6C" w:rsidRDefault="00204B6C" w:rsidP="00204B6C">
      <w:pPr>
        <w:rPr>
          <w:lang w:val="en-US"/>
        </w:rPr>
      </w:pPr>
    </w:p>
    <w:p w14:paraId="07C70038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lastRenderedPageBreak/>
        <w:t xml:space="preserve">Decomposition of logical components also involves the syntactic and semantic interface of components and sub-components: </w:t>
      </w:r>
    </w:p>
    <w:p w14:paraId="786006E2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Here, all inputs of the component need to be connected to an input of a sub-component and all outputs of a component need to be connected to an output of a subcomponent. </w:t>
      </w:r>
    </w:p>
    <w:p w14:paraId="16F50231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detailed information can be found in the documentation of the [universal interface </w:t>
      </w:r>
      <w:proofErr w:type="gramStart"/>
      <w:r w:rsidRPr="00204B6C">
        <w:rPr>
          <w:lang w:val="en-US"/>
        </w:rPr>
        <w:t>model](</w:t>
      </w:r>
      <w:proofErr w:type="gramEnd"/>
      <w:r w:rsidRPr="00204B6C">
        <w:rPr>
          <w:lang w:val="en-US"/>
        </w:rPr>
        <w:t>https://spesml.github.io/concepts/modeling_framework/uim.html).</w:t>
      </w:r>
    </w:p>
    <w:p w14:paraId="5061CF77" w14:textId="77777777" w:rsidR="00204B6C" w:rsidRPr="00204B6C" w:rsidRDefault="00204B6C" w:rsidP="00204B6C">
      <w:pPr>
        <w:rPr>
          <w:lang w:val="en-US"/>
        </w:rPr>
      </w:pPr>
    </w:p>
    <w:p w14:paraId="5360F4E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Tracing Relations between Logical Components and other Elements</w:t>
      </w:r>
    </w:p>
    <w:p w14:paraId="499F1DC0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logical components are traced to the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 xml:space="preserve"> functions which they _realize_ with a respective tracing matrix. </w:t>
      </w:r>
    </w:p>
    <w:p w14:paraId="7845298F" w14:textId="5551321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n </w:t>
      </w:r>
      <w:proofErr w:type="spellStart"/>
      <w:r w:rsidRPr="00204B6C">
        <w:rPr>
          <w:lang w:val="en-US"/>
        </w:rPr>
        <w:t>whitebox</w:t>
      </w:r>
      <w:proofErr w:type="spellEnd"/>
      <w:r w:rsidRPr="00204B6C">
        <w:rPr>
          <w:lang w:val="en-US"/>
        </w:rPr>
        <w:t>-functions of the FV to exactly _one_ logical component</w:t>
      </w:r>
      <w:del w:id="105" w:author="Andreas Bayha" w:date="2023-02-07T16:37:00Z">
        <w:r w:rsidRPr="00204B6C" w:rsidDel="00025DCF">
          <w:rPr>
            <w:lang w:val="en-US"/>
          </w:rPr>
          <w:delText xml:space="preserve"> (n:1 tracing)</w:delText>
        </w:r>
      </w:del>
      <w:r w:rsidRPr="00204B6C">
        <w:rPr>
          <w:lang w:val="en-US"/>
        </w:rPr>
        <w:t>.</w:t>
      </w:r>
    </w:p>
    <w:p w14:paraId="105858D9" w14:textId="0D4E5394" w:rsidR="00204B6C" w:rsidRPr="00204B6C" w:rsidDel="00025DCF" w:rsidRDefault="00204B6C" w:rsidP="00204B6C">
      <w:pPr>
        <w:rPr>
          <w:del w:id="106" w:author="Andreas Bayha" w:date="2023-02-07T16:35:00Z"/>
          <w:lang w:val="en-US"/>
        </w:rPr>
      </w:pPr>
      <w:del w:id="107" w:author="Andreas Bayha" w:date="2023-02-07T16:35:00Z">
        <w:r w:rsidRPr="00204B6C" w:rsidDel="00025DCF">
          <w:rPr>
            <w:lang w:val="en-US"/>
          </w:rPr>
          <w:delText>In the SpesML profile and plugin, we use `SysML Matrixes` for this tracing as can be seen in Figure 8:</w:delText>
        </w:r>
      </w:del>
    </w:p>
    <w:p w14:paraId="28554716" w14:textId="10E9052C" w:rsidR="00204B6C" w:rsidRPr="00204B6C" w:rsidDel="00025DCF" w:rsidRDefault="00204B6C" w:rsidP="00204B6C">
      <w:pPr>
        <w:rPr>
          <w:del w:id="108" w:author="Andreas Bayha" w:date="2023-02-07T16:35:00Z"/>
          <w:lang w:val="en-US"/>
        </w:rPr>
      </w:pPr>
    </w:p>
    <w:p w14:paraId="6A94F10E" w14:textId="5ADCD609" w:rsidR="00204B6C" w:rsidRPr="00204B6C" w:rsidDel="00025DCF" w:rsidRDefault="00204B6C" w:rsidP="00204B6C">
      <w:pPr>
        <w:rPr>
          <w:del w:id="109" w:author="Andreas Bayha" w:date="2023-02-07T16:35:00Z"/>
          <w:lang w:val="en-US"/>
        </w:rPr>
      </w:pPr>
      <w:del w:id="110" w:author="Andreas Bayha" w:date="2023-02-07T16:35:00Z">
        <w:r w:rsidRPr="00204B6C" w:rsidDel="00025DCF">
          <w:rPr>
            <w:lang w:val="en-US"/>
          </w:rPr>
          <w:delText>![Tracing from FV to LV](/images/logical_viewpoint/tracing_fvp-lvp.png){:width="600" :class="img-responsive" style="display:block; margin-left:auto; margin-right:auto"}</w:delText>
        </w:r>
      </w:del>
    </w:p>
    <w:p w14:paraId="6EF08CA9" w14:textId="66E9673D" w:rsidR="00204B6C" w:rsidRPr="00204B6C" w:rsidDel="00025DCF" w:rsidRDefault="00204B6C" w:rsidP="00204B6C">
      <w:pPr>
        <w:rPr>
          <w:del w:id="111" w:author="Andreas Bayha" w:date="2023-02-07T16:35:00Z"/>
          <w:lang w:val="en-US"/>
        </w:rPr>
      </w:pPr>
      <w:del w:id="112" w:author="Andreas Bayha" w:date="2023-02-07T16:35:00Z">
        <w:r w:rsidRPr="00204B6C" w:rsidDel="00025DCF">
          <w:rPr>
            <w:lang w:val="en-US"/>
          </w:rPr>
          <w:delText>&lt;div align="center"&gt;&lt;b&gt;Figure 8: &lt;/b&gt;&lt;em&gt;Tracing from the functional to the logical view.&lt;/em&gt;&lt;/div&gt;</w:delText>
        </w:r>
      </w:del>
    </w:p>
    <w:p w14:paraId="1D5122C9" w14:textId="77777777" w:rsidR="00204B6C" w:rsidRPr="00204B6C" w:rsidRDefault="00204B6C" w:rsidP="00204B6C">
      <w:pPr>
        <w:rPr>
          <w:lang w:val="en-US"/>
        </w:rPr>
      </w:pPr>
    </w:p>
    <w:p w14:paraId="4CB0485E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The technical realization of the logical components will be described by in the [technical </w:t>
      </w:r>
      <w:proofErr w:type="gramStart"/>
      <w:r w:rsidRPr="00204B6C">
        <w:rPr>
          <w:lang w:val="en-US"/>
        </w:rPr>
        <w:t>view](</w:t>
      </w:r>
      <w:proofErr w:type="gramEnd"/>
      <w:r w:rsidRPr="00204B6C">
        <w:rPr>
          <w:lang w:val="en-US"/>
        </w:rPr>
        <w:t xml:space="preserve">https://spesml.github.io/concepts/modeling_framework/technical_viewpoint.html). </w:t>
      </w:r>
    </w:p>
    <w:p w14:paraId="21D525B4" w14:textId="1BBBE42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Hereby, we recommend </w:t>
      </w:r>
      <w:proofErr w:type="gramStart"/>
      <w:r w:rsidRPr="00204B6C">
        <w:rPr>
          <w:lang w:val="en-US"/>
        </w:rPr>
        <w:t>to trace</w:t>
      </w:r>
      <w:proofErr w:type="gramEnd"/>
      <w:r w:rsidRPr="00204B6C">
        <w:rPr>
          <w:lang w:val="en-US"/>
        </w:rPr>
        <w:t xml:space="preserve"> every logical component to exactly one technical component</w:t>
      </w:r>
      <w:del w:id="113" w:author="Andreas Bayha" w:date="2023-02-07T16:37:00Z">
        <w:r w:rsidRPr="00204B6C" w:rsidDel="00025DCF">
          <w:rPr>
            <w:lang w:val="en-US"/>
          </w:rPr>
          <w:delText xml:space="preserve"> (1:1 tracing)</w:delText>
        </w:r>
      </w:del>
      <w:r w:rsidRPr="00204B6C">
        <w:rPr>
          <w:lang w:val="en-US"/>
        </w:rPr>
        <w:t>.</w:t>
      </w:r>
    </w:p>
    <w:p w14:paraId="09141EEB" w14:textId="570D3D68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More detailed information on tracing in </w:t>
      </w:r>
      <w:proofErr w:type="spellStart"/>
      <w:r w:rsidRPr="00204B6C">
        <w:rPr>
          <w:lang w:val="en-US"/>
        </w:rPr>
        <w:t>SpesML</w:t>
      </w:r>
      <w:proofErr w:type="spellEnd"/>
      <w:r w:rsidRPr="00204B6C">
        <w:rPr>
          <w:lang w:val="en-US"/>
        </w:rPr>
        <w:t xml:space="preserve"> can be found [</w:t>
      </w:r>
      <w:del w:id="114" w:author="Andreas Bayha" w:date="2023-01-24T17:39:00Z">
        <w:r w:rsidRPr="00204B6C" w:rsidDel="00D86DF6">
          <w:rPr>
            <w:lang w:val="en-US"/>
          </w:rPr>
          <w:delText>here</w:delText>
        </w:r>
      </w:del>
      <w:ins w:id="115" w:author="Andreas Bayha" w:date="2023-01-24T17:39:00Z">
        <w:r w:rsidR="00D86DF6">
          <w:rPr>
            <w:lang w:val="en-US"/>
          </w:rPr>
          <w:t xml:space="preserve">in the documentation of </w:t>
        </w:r>
        <w:proofErr w:type="gramStart"/>
        <w:r w:rsidR="00D86DF6">
          <w:rPr>
            <w:lang w:val="en-US"/>
          </w:rPr>
          <w:t>tracing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https://spesml.github.io/concepts/modeling_framework/tracing.html).</w:t>
      </w:r>
    </w:p>
    <w:p w14:paraId="63F2DD82" w14:textId="77777777" w:rsidR="00204B6C" w:rsidRPr="00204B6C" w:rsidRDefault="00204B6C" w:rsidP="00204B6C">
      <w:pPr>
        <w:rPr>
          <w:lang w:val="en-US"/>
        </w:rPr>
      </w:pPr>
    </w:p>
    <w:p w14:paraId="7728B0A5" w14:textId="77777777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# Modeling the Transition to the Technical Viewpoint</w:t>
      </w:r>
    </w:p>
    <w:p w14:paraId="6F0DA3C6" w14:textId="4DCF788B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>The logical view can also explicitly model certain aspects of the transition from the logical to the technical viewpoint, as is introduced [</w:t>
      </w:r>
      <w:del w:id="116" w:author="Andreas Bayha" w:date="2023-01-24T17:35:00Z">
        <w:r w:rsidRPr="00204B6C" w:rsidDel="000A1D6B">
          <w:rPr>
            <w:lang w:val="en-US"/>
          </w:rPr>
          <w:delText>here</w:delText>
        </w:r>
      </w:del>
      <w:ins w:id="117" w:author="Andreas Bayha" w:date="2023-01-24T17:35:00Z">
        <w:r w:rsidR="000A1D6B">
          <w:rPr>
            <w:lang w:val="en-US"/>
          </w:rPr>
          <w:t>in the technical vi</w:t>
        </w:r>
      </w:ins>
      <w:ins w:id="118" w:author="Andreas Bayha" w:date="2023-01-24T17:36:00Z">
        <w:r w:rsidR="000A1D6B">
          <w:rPr>
            <w:lang w:val="en-US"/>
          </w:rPr>
          <w:t xml:space="preserve">ewpoint </w:t>
        </w:r>
        <w:proofErr w:type="gramStart"/>
        <w:r w:rsidR="000A1D6B">
          <w:rPr>
            <w:lang w:val="en-US"/>
          </w:rPr>
          <w:t>documentation</w:t>
        </w:r>
      </w:ins>
      <w:r w:rsidRPr="00204B6C">
        <w:rPr>
          <w:lang w:val="en-US"/>
        </w:rPr>
        <w:t>](</w:t>
      </w:r>
      <w:proofErr w:type="gramEnd"/>
      <w:r w:rsidRPr="00204B6C">
        <w:rPr>
          <w:lang w:val="en-US"/>
        </w:rPr>
        <w:t>https://spesml.github.io/concepts/modeling_framework/tracing.html#definition-of-software-components-in-the-logical-architecture) in more detail.</w:t>
      </w:r>
      <w:del w:id="119" w:author="Andreas Bayha" w:date="2023-02-08T16:11:00Z">
        <w:r w:rsidRPr="00204B6C" w:rsidDel="00757E76">
          <w:rPr>
            <w:lang w:val="en-US"/>
          </w:rPr>
          <w:delText xml:space="preserve">. </w:delText>
        </w:r>
      </w:del>
    </w:p>
    <w:p w14:paraId="7950CA41" w14:textId="7B3F2384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In particular the</w:t>
      </w:r>
      <w:proofErr w:type="gramEnd"/>
      <w:r w:rsidRPr="00204B6C">
        <w:rPr>
          <w:lang w:val="en-US"/>
        </w:rPr>
        <w:t xml:space="preserve"> identification of </w:t>
      </w:r>
      <w:del w:id="120" w:author="Andreas Bayha" w:date="2023-01-24T17:45:00Z">
        <w:r w:rsidRPr="00204B6C" w:rsidDel="00762CF5">
          <w:rPr>
            <w:lang w:val="en-US"/>
          </w:rPr>
          <w:delText xml:space="preserve">future </w:delText>
        </w:r>
      </w:del>
      <w:del w:id="121" w:author="Andreas Bayha" w:date="2023-02-08T16:12:00Z">
        <w:r w:rsidRPr="00204B6C" w:rsidDel="00757E76">
          <w:rPr>
            <w:lang w:val="en-US"/>
          </w:rPr>
          <w:delText xml:space="preserve">software </w:delText>
        </w:r>
      </w:del>
      <w:r w:rsidRPr="00204B6C">
        <w:rPr>
          <w:lang w:val="en-US"/>
        </w:rPr>
        <w:t>sub-systems</w:t>
      </w:r>
      <w:ins w:id="122" w:author="Andreas Bayha" w:date="2023-01-24T17:45:00Z">
        <w:r w:rsidR="00762CF5">
          <w:rPr>
            <w:lang w:val="en-US"/>
          </w:rPr>
          <w:t xml:space="preserve"> in the technical view</w:t>
        </w:r>
      </w:ins>
      <w:r w:rsidRPr="00204B6C">
        <w:rPr>
          <w:lang w:val="en-US"/>
        </w:rPr>
        <w:t xml:space="preserve"> can be modelled here, by decomposing logical components into different sub-components</w:t>
      </w:r>
      <w:ins w:id="123" w:author="Andreas Bayha" w:date="2023-02-08T16:13:00Z">
        <w:r w:rsidR="00757E76">
          <w:rPr>
            <w:lang w:val="en-US"/>
          </w:rPr>
          <w:t>.</w:t>
        </w:r>
      </w:ins>
      <w:r w:rsidRPr="00204B6C">
        <w:rPr>
          <w:lang w:val="en-US"/>
        </w:rPr>
        <w:t xml:space="preserve"> </w:t>
      </w:r>
      <w:ins w:id="124" w:author="Andreas Bayha" w:date="2023-02-08T16:16:00Z">
        <w:r w:rsidR="00757E76">
          <w:rPr>
            <w:lang w:val="en-US"/>
          </w:rPr>
          <w:t>Hereby, the</w:t>
        </w:r>
      </w:ins>
      <w:ins w:id="125" w:author="Andreas Bayha" w:date="2023-02-08T16:24:00Z">
        <w:r w:rsidR="00686F69">
          <w:rPr>
            <w:lang w:val="en-US"/>
          </w:rPr>
          <w:t>se logical</w:t>
        </w:r>
      </w:ins>
      <w:ins w:id="126" w:author="Andreas Bayha" w:date="2023-02-08T16:16:00Z">
        <w:r w:rsidR="00757E76">
          <w:rPr>
            <w:lang w:val="en-US"/>
          </w:rPr>
          <w:t xml:space="preserve"> sub-components </w:t>
        </w:r>
      </w:ins>
      <w:ins w:id="127" w:author="Andreas Bayha" w:date="2023-02-08T16:21:00Z">
        <w:r w:rsidR="00757E76">
          <w:rPr>
            <w:lang w:val="en-US"/>
          </w:rPr>
          <w:t xml:space="preserve">can be annotated with the </w:t>
        </w:r>
      </w:ins>
      <w:ins w:id="128" w:author="Andreas Bayha" w:date="2023-02-08T16:28:00Z">
        <w:r w:rsidR="00686F69">
          <w:rPr>
            <w:lang w:val="en-US"/>
          </w:rPr>
          <w:t>engineering</w:t>
        </w:r>
      </w:ins>
      <w:ins w:id="129" w:author="Andreas Bayha" w:date="2023-02-08T16:22:00Z">
        <w:r w:rsidR="00686F69">
          <w:rPr>
            <w:lang w:val="en-US"/>
          </w:rPr>
          <w:t xml:space="preserve"> discipline </w:t>
        </w:r>
      </w:ins>
      <w:ins w:id="130" w:author="Andreas Bayha" w:date="2023-02-08T16:25:00Z">
        <w:r w:rsidR="00686F69">
          <w:rPr>
            <w:lang w:val="en-US"/>
          </w:rPr>
          <w:t>to</w:t>
        </w:r>
      </w:ins>
      <w:ins w:id="131" w:author="Andreas Bayha" w:date="2023-02-08T16:22:00Z">
        <w:r w:rsidR="00686F69">
          <w:rPr>
            <w:lang w:val="en-US"/>
          </w:rPr>
          <w:t xml:space="preserve"> which they </w:t>
        </w:r>
      </w:ins>
      <w:ins w:id="132" w:author="Andreas Bayha" w:date="2023-02-08T16:46:00Z">
        <w:r w:rsidR="000775CC">
          <w:rPr>
            <w:lang w:val="en-US"/>
          </w:rPr>
          <w:t>relate</w:t>
        </w:r>
      </w:ins>
      <w:ins w:id="133" w:author="Andreas Bayha" w:date="2023-02-08T16:22:00Z">
        <w:r w:rsidR="00686F69">
          <w:rPr>
            <w:lang w:val="en-US"/>
          </w:rPr>
          <w:t xml:space="preserve"> in the technical view using a dedi</w:t>
        </w:r>
      </w:ins>
      <w:ins w:id="134" w:author="Andreas Bayha" w:date="2023-02-08T16:23:00Z">
        <w:r w:rsidR="00686F69">
          <w:rPr>
            <w:lang w:val="en-US"/>
          </w:rPr>
          <w:t>cated property</w:t>
        </w:r>
      </w:ins>
      <w:ins w:id="135" w:author="Andreas Bayha" w:date="2023-02-08T16:25:00Z">
        <w:r w:rsidR="00686F69">
          <w:rPr>
            <w:lang w:val="en-US"/>
          </w:rPr>
          <w:t xml:space="preserve">. The possible values which are foreseen in </w:t>
        </w:r>
        <w:proofErr w:type="spellStart"/>
        <w:r w:rsidR="00686F69">
          <w:rPr>
            <w:lang w:val="en-US"/>
          </w:rPr>
          <w:t>SpesML</w:t>
        </w:r>
        <w:proofErr w:type="spellEnd"/>
        <w:r w:rsidR="00686F69">
          <w:rPr>
            <w:lang w:val="en-US"/>
          </w:rPr>
          <w:t xml:space="preserve"> are </w:t>
        </w:r>
      </w:ins>
      <w:ins w:id="136" w:author="Andreas Bayha" w:date="2023-02-08T16:26:00Z">
        <w:r w:rsidR="00686F69">
          <w:rPr>
            <w:lang w:val="en-US"/>
          </w:rPr>
          <w:t>*Software*, *Mechanical*, *Electronic* and *Mechatronic*</w:t>
        </w:r>
      </w:ins>
      <w:ins w:id="137" w:author="Andreas Bayha" w:date="2023-02-08T16:27:00Z">
        <w:r w:rsidR="00686F69">
          <w:rPr>
            <w:lang w:val="en-US"/>
          </w:rPr>
          <w:t xml:space="preserve">, but </w:t>
        </w:r>
      </w:ins>
      <w:ins w:id="138" w:author="Andreas Bayha" w:date="2023-02-08T16:36:00Z">
        <w:r w:rsidR="00342BBB">
          <w:rPr>
            <w:lang w:val="en-US"/>
          </w:rPr>
          <w:t xml:space="preserve">in general </w:t>
        </w:r>
      </w:ins>
      <w:ins w:id="139" w:author="Andreas Bayha" w:date="2023-02-08T16:27:00Z">
        <w:r w:rsidR="00686F69">
          <w:rPr>
            <w:lang w:val="en-US"/>
          </w:rPr>
          <w:t>als</w:t>
        </w:r>
      </w:ins>
      <w:ins w:id="140" w:author="Andreas Bayha" w:date="2023-02-08T16:36:00Z">
        <w:r w:rsidR="00342BBB">
          <w:rPr>
            <w:lang w:val="en-US"/>
          </w:rPr>
          <w:t>o</w:t>
        </w:r>
      </w:ins>
      <w:ins w:id="141" w:author="Andreas Bayha" w:date="2023-02-08T16:27:00Z">
        <w:r w:rsidR="00686F69">
          <w:rPr>
            <w:lang w:val="en-US"/>
          </w:rPr>
          <w:t xml:space="preserve"> other disciplines which are distinguished in the technical view would be feasible</w:t>
        </w:r>
      </w:ins>
      <w:ins w:id="142" w:author="Andreas Bayha" w:date="2023-02-08T16:26:00Z">
        <w:r w:rsidR="00686F69">
          <w:rPr>
            <w:lang w:val="en-US"/>
          </w:rPr>
          <w:t>.</w:t>
        </w:r>
      </w:ins>
      <w:del w:id="143" w:author="Andreas Bayha" w:date="2023-02-08T16:26:00Z">
        <w:r w:rsidRPr="00204B6C" w:rsidDel="00686F69">
          <w:rPr>
            <w:lang w:val="en-US"/>
          </w:rPr>
          <w:delText>for software and non-software aspects.</w:delText>
        </w:r>
      </w:del>
      <w:r w:rsidRPr="00204B6C">
        <w:rPr>
          <w:lang w:val="en-US"/>
        </w:rPr>
        <w:t xml:space="preserve"> </w:t>
      </w:r>
    </w:p>
    <w:p w14:paraId="608ED249" w14:textId="10A29899" w:rsidR="00686F69" w:rsidRDefault="00686F69" w:rsidP="00686F69">
      <w:pPr>
        <w:ind w:left="708" w:hanging="708"/>
        <w:rPr>
          <w:ins w:id="144" w:author="Andreas Bayha" w:date="2023-02-08T16:28:00Z"/>
          <w:lang w:val="en-US"/>
        </w:rPr>
      </w:pPr>
      <w:ins w:id="145" w:author="Andreas Bayha" w:date="2023-02-08T16:27:00Z">
        <w:r>
          <w:rPr>
            <w:lang w:val="en-US"/>
          </w:rPr>
          <w:lastRenderedPageBreak/>
          <w:t xml:space="preserve">In case this </w:t>
        </w:r>
      </w:ins>
      <w:ins w:id="146" w:author="Andreas Bayha" w:date="2023-02-08T16:29:00Z">
        <w:r>
          <w:rPr>
            <w:lang w:val="en-US"/>
          </w:rPr>
          <w:t xml:space="preserve">distinct </w:t>
        </w:r>
      </w:ins>
      <w:ins w:id="147" w:author="Andreas Bayha" w:date="2023-02-08T16:28:00Z">
        <w:r>
          <w:rPr>
            <w:lang w:val="en-US"/>
          </w:rPr>
          <w:t>mapping to</w:t>
        </w:r>
      </w:ins>
      <w:ins w:id="148" w:author="Andreas Bayha" w:date="2023-02-08T16:29:00Z">
        <w:r>
          <w:rPr>
            <w:lang w:val="en-US"/>
          </w:rPr>
          <w:t xml:space="preserve"> a single</w:t>
        </w:r>
      </w:ins>
      <w:ins w:id="149" w:author="Andreas Bayha" w:date="2023-02-08T16:28:00Z">
        <w:r>
          <w:rPr>
            <w:lang w:val="en-US"/>
          </w:rPr>
          <w:t xml:space="preserve"> engineering discipline </w:t>
        </w:r>
      </w:ins>
      <w:ins w:id="150" w:author="Andreas Bayha" w:date="2023-02-08T16:46:00Z">
        <w:r w:rsidR="000775CC">
          <w:rPr>
            <w:lang w:val="en-US"/>
          </w:rPr>
          <w:t>is</w:t>
        </w:r>
      </w:ins>
      <w:ins w:id="151" w:author="Andreas Bayha" w:date="2023-02-08T16:28:00Z">
        <w:r>
          <w:rPr>
            <w:lang w:val="en-US"/>
          </w:rPr>
          <w:t xml:space="preserve"> not </w:t>
        </w:r>
      </w:ins>
      <w:ins w:id="152" w:author="Andreas Bayha" w:date="2023-02-08T16:37:00Z">
        <w:r w:rsidR="00342BBB">
          <w:rPr>
            <w:lang w:val="en-US"/>
          </w:rPr>
          <w:t>possible</w:t>
        </w:r>
      </w:ins>
      <w:ins w:id="153" w:author="Andreas Bayha" w:date="2023-02-08T16:29:00Z">
        <w:r>
          <w:rPr>
            <w:lang w:val="en-US"/>
          </w:rPr>
          <w:t xml:space="preserve"> for a logical</w:t>
        </w:r>
      </w:ins>
      <w:ins w:id="154" w:author="Andreas Bayha" w:date="2023-02-08T16:30:00Z">
        <w:r>
          <w:rPr>
            <w:lang w:val="en-US"/>
          </w:rPr>
          <w:t xml:space="preserve"> component or sub-component, </w:t>
        </w:r>
      </w:ins>
      <w:ins w:id="155" w:author="Andreas Bayha" w:date="2023-02-08T16:31:00Z">
        <w:r>
          <w:rPr>
            <w:lang w:val="en-US"/>
          </w:rPr>
          <w:t>a clear tracing to a technical component</w:t>
        </w:r>
      </w:ins>
      <w:ins w:id="156" w:author="Andreas Bayha" w:date="2023-02-08T16:37:00Z">
        <w:r w:rsidR="00342BBB">
          <w:rPr>
            <w:lang w:val="en-US"/>
          </w:rPr>
          <w:t xml:space="preserve"> of </w:t>
        </w:r>
      </w:ins>
      <w:ins w:id="157" w:author="Andreas Bayha" w:date="2023-02-08T16:39:00Z">
        <w:r w:rsidR="00342BBB">
          <w:rPr>
            <w:lang w:val="en-US"/>
          </w:rPr>
          <w:t>a</w:t>
        </w:r>
      </w:ins>
      <w:ins w:id="158" w:author="Andreas Bayha" w:date="2023-02-08T16:47:00Z">
        <w:r w:rsidR="000775CC">
          <w:rPr>
            <w:lang w:val="en-US"/>
          </w:rPr>
          <w:t xml:space="preserve"> single</w:t>
        </w:r>
      </w:ins>
      <w:ins w:id="159" w:author="Andreas Bayha" w:date="2023-02-08T16:37:00Z">
        <w:r w:rsidR="00342BBB">
          <w:rPr>
            <w:lang w:val="en-US"/>
          </w:rPr>
          <w:t xml:space="preserve"> engineering discipline</w:t>
        </w:r>
      </w:ins>
      <w:ins w:id="160" w:author="Andreas Bayha" w:date="2023-02-08T16:31:00Z">
        <w:r>
          <w:rPr>
            <w:lang w:val="en-US"/>
          </w:rPr>
          <w:t xml:space="preserve"> would not be possible</w:t>
        </w:r>
      </w:ins>
      <w:ins w:id="161" w:author="Andreas Bayha" w:date="2023-02-08T16:37:00Z">
        <w:r w:rsidR="00342BBB">
          <w:rPr>
            <w:lang w:val="en-US"/>
          </w:rPr>
          <w:t>, either</w:t>
        </w:r>
      </w:ins>
      <w:ins w:id="162" w:author="Andreas Bayha" w:date="2023-02-08T16:31:00Z">
        <w:r w:rsidR="001965BF">
          <w:rPr>
            <w:lang w:val="en-US"/>
          </w:rPr>
          <w:t>. I</w:t>
        </w:r>
      </w:ins>
      <w:ins w:id="163" w:author="Andreas Bayha" w:date="2023-02-08T16:32:00Z">
        <w:r w:rsidR="001965BF">
          <w:rPr>
            <w:lang w:val="en-US"/>
          </w:rPr>
          <w:t xml:space="preserve">n all such cases, the </w:t>
        </w:r>
        <w:proofErr w:type="spellStart"/>
        <w:r w:rsidR="001965BF">
          <w:rPr>
            <w:lang w:val="en-US"/>
          </w:rPr>
          <w:t>SpesML</w:t>
        </w:r>
        <w:proofErr w:type="spellEnd"/>
        <w:r w:rsidR="001965BF">
          <w:rPr>
            <w:lang w:val="en-US"/>
          </w:rPr>
          <w:t xml:space="preserve"> methodology strongly suggests </w:t>
        </w:r>
        <w:proofErr w:type="gramStart"/>
        <w:r w:rsidR="001965BF">
          <w:rPr>
            <w:lang w:val="en-US"/>
          </w:rPr>
          <w:t>to decompose</w:t>
        </w:r>
        <w:proofErr w:type="gramEnd"/>
        <w:r w:rsidR="001965BF">
          <w:rPr>
            <w:lang w:val="en-US"/>
          </w:rPr>
          <w:t xml:space="preserve"> or regroup</w:t>
        </w:r>
      </w:ins>
      <w:ins w:id="164" w:author="Andreas Bayha" w:date="2023-02-08T16:33:00Z">
        <w:r w:rsidR="001965BF">
          <w:rPr>
            <w:lang w:val="en-US"/>
          </w:rPr>
          <w:t xml:space="preserve"> the logical architecture such that a clear assignment</w:t>
        </w:r>
      </w:ins>
      <w:ins w:id="165" w:author="Andreas Bayha" w:date="2023-02-08T16:40:00Z">
        <w:r w:rsidR="00342BBB">
          <w:rPr>
            <w:lang w:val="en-US"/>
          </w:rPr>
          <w:t xml:space="preserve"> </w:t>
        </w:r>
      </w:ins>
      <w:ins w:id="166" w:author="Andreas Bayha" w:date="2023-02-08T16:33:00Z">
        <w:r w:rsidR="001965BF">
          <w:rPr>
            <w:lang w:val="en-US"/>
          </w:rPr>
          <w:t>to engineering disciplines</w:t>
        </w:r>
      </w:ins>
      <w:ins w:id="167" w:author="Andreas Bayha" w:date="2023-02-08T16:38:00Z">
        <w:r w:rsidR="00342BBB">
          <w:rPr>
            <w:lang w:val="en-US"/>
          </w:rPr>
          <w:t xml:space="preserve"> and </w:t>
        </w:r>
      </w:ins>
      <w:ins w:id="168" w:author="Andreas Bayha" w:date="2023-02-08T16:40:00Z">
        <w:r w:rsidR="00342BBB">
          <w:rPr>
            <w:lang w:val="en-US"/>
          </w:rPr>
          <w:t>a clear tra</w:t>
        </w:r>
      </w:ins>
      <w:ins w:id="169" w:author="Andreas Bayha" w:date="2023-02-08T16:41:00Z">
        <w:r w:rsidR="00342BBB">
          <w:rPr>
            <w:lang w:val="en-US"/>
          </w:rPr>
          <w:t>cing to the respective</w:t>
        </w:r>
      </w:ins>
      <w:ins w:id="170" w:author="Andreas Bayha" w:date="2023-02-08T16:38:00Z">
        <w:r w:rsidR="00342BBB">
          <w:rPr>
            <w:lang w:val="en-US"/>
          </w:rPr>
          <w:t xml:space="preserve"> technical components is </w:t>
        </w:r>
      </w:ins>
      <w:ins w:id="171" w:author="Andreas Bayha" w:date="2023-02-08T16:33:00Z">
        <w:r w:rsidR="001965BF">
          <w:rPr>
            <w:lang w:val="en-US"/>
          </w:rPr>
          <w:t>made possible</w:t>
        </w:r>
      </w:ins>
      <w:ins w:id="172" w:author="Andreas Bayha" w:date="2023-02-08T16:38:00Z">
        <w:r w:rsidR="00342BBB">
          <w:rPr>
            <w:lang w:val="en-US"/>
          </w:rPr>
          <w:t>.</w:t>
        </w:r>
      </w:ins>
    </w:p>
    <w:p w14:paraId="2B6C0C09" w14:textId="25C2C327" w:rsidR="00204B6C" w:rsidRPr="00204B6C" w:rsidRDefault="00686F69">
      <w:pPr>
        <w:ind w:left="708" w:hanging="708"/>
        <w:rPr>
          <w:lang w:val="en-US"/>
        </w:rPr>
        <w:pPrChange w:id="173" w:author="Andreas Bayha" w:date="2023-02-08T16:28:00Z">
          <w:pPr/>
        </w:pPrChange>
      </w:pPr>
      <w:ins w:id="174" w:author="Andreas Bayha" w:date="2023-02-08T16:28:00Z">
        <w:r>
          <w:rPr>
            <w:lang w:val="en-US"/>
          </w:rPr>
          <w:t xml:space="preserve"> </w:t>
        </w:r>
      </w:ins>
      <w:del w:id="175" w:author="Andreas Bayha" w:date="2023-02-08T16:41:00Z">
        <w:r w:rsidR="00204B6C" w:rsidRPr="00204B6C" w:rsidDel="00342BBB">
          <w:rPr>
            <w:lang w:val="en-US"/>
          </w:rPr>
          <w:delText>These sub-components can then be regrouped in separate logical components that can then be technically modelled accordingly in the [technical view](https://spesml.github.io/concepts/modeling_framework/technical_viewpoint.html).</w:delText>
        </w:r>
      </w:del>
    </w:p>
    <w:p w14:paraId="6B1688D0" w14:textId="12F9791D" w:rsidR="00204B6C" w:rsidRPr="00204B6C" w:rsidRDefault="00204B6C" w:rsidP="00204B6C">
      <w:pPr>
        <w:rPr>
          <w:lang w:val="en-US"/>
        </w:rPr>
      </w:pPr>
      <w:del w:id="176" w:author="Andreas Bayha" w:date="2023-01-24T17:46:00Z">
        <w:r w:rsidRPr="00204B6C" w:rsidDel="00762CF5">
          <w:rPr>
            <w:lang w:val="en-US"/>
          </w:rPr>
          <w:delText xml:space="preserve">The </w:delText>
        </w:r>
      </w:del>
      <w:r w:rsidRPr="00204B6C">
        <w:rPr>
          <w:lang w:val="en-US"/>
        </w:rPr>
        <w:t xml:space="preserve">Figures </w:t>
      </w:r>
      <w:ins w:id="177" w:author="Andreas Bayha" w:date="2023-02-09T13:53:00Z">
        <w:r w:rsidR="00890BE5">
          <w:rPr>
            <w:lang w:val="en-US"/>
          </w:rPr>
          <w:t>6</w:t>
        </w:r>
      </w:ins>
      <w:del w:id="178" w:author="Andreas Bayha" w:date="2023-02-08T13:35:00Z">
        <w:r w:rsidRPr="00204B6C" w:rsidDel="003A6570">
          <w:rPr>
            <w:lang w:val="en-US"/>
          </w:rPr>
          <w:delText>9</w:delText>
        </w:r>
      </w:del>
      <w:r w:rsidRPr="00204B6C">
        <w:rPr>
          <w:lang w:val="en-US"/>
        </w:rPr>
        <w:t xml:space="preserve"> and </w:t>
      </w:r>
      <w:ins w:id="179" w:author="Andreas Bayha" w:date="2023-02-09T13:53:00Z">
        <w:r w:rsidR="00890BE5">
          <w:rPr>
            <w:lang w:val="en-US"/>
          </w:rPr>
          <w:t>7</w:t>
        </w:r>
      </w:ins>
      <w:del w:id="180" w:author="Andreas Bayha" w:date="2023-02-08T13:35:00Z">
        <w:r w:rsidRPr="00204B6C" w:rsidDel="003A6570">
          <w:rPr>
            <w:lang w:val="en-US"/>
          </w:rPr>
          <w:delText>10</w:delText>
        </w:r>
      </w:del>
      <w:r w:rsidRPr="00204B6C">
        <w:rPr>
          <w:lang w:val="en-US"/>
        </w:rPr>
        <w:t xml:space="preserve"> </w:t>
      </w:r>
      <w:del w:id="181" w:author="Andreas Bayha" w:date="2023-02-08T16:41:00Z">
        <w:r w:rsidRPr="00204B6C" w:rsidDel="00342BBB">
          <w:rPr>
            <w:lang w:val="en-US"/>
          </w:rPr>
          <w:delText xml:space="preserve">show </w:delText>
        </w:r>
      </w:del>
      <w:ins w:id="182" w:author="Andreas Bayha" w:date="2023-02-08T16:41:00Z">
        <w:r w:rsidR="00342BBB">
          <w:rPr>
            <w:lang w:val="en-US"/>
          </w:rPr>
          <w:t>give an example for</w:t>
        </w:r>
        <w:r w:rsidR="00342BBB" w:rsidRPr="00204B6C">
          <w:rPr>
            <w:lang w:val="en-US"/>
          </w:rPr>
          <w:t xml:space="preserve"> </w:t>
        </w:r>
      </w:ins>
      <w:r w:rsidRPr="00204B6C">
        <w:rPr>
          <w:lang w:val="en-US"/>
        </w:rPr>
        <w:t>how to model the transition to the technical view for software aspects:</w:t>
      </w:r>
    </w:p>
    <w:p w14:paraId="5A8B81B5" w14:textId="77777777" w:rsidR="00204B6C" w:rsidRPr="00204B6C" w:rsidRDefault="00204B6C" w:rsidP="00204B6C">
      <w:pPr>
        <w:rPr>
          <w:lang w:val="en-US"/>
        </w:rPr>
      </w:pPr>
    </w:p>
    <w:p w14:paraId="34FBD7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Specifying Software in the LV](/images/logical_viewpoint/specify_logical_software.png){:width="400"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3C7B55DB" w14:textId="74ED4861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83" w:author="Andreas Bayha" w:date="2023-02-08T13:35:00Z">
        <w:r w:rsidRPr="00204B6C" w:rsidDel="003A6570">
          <w:rPr>
            <w:lang w:val="en-US"/>
          </w:rPr>
          <w:delText>9</w:delText>
        </w:r>
      </w:del>
      <w:ins w:id="184" w:author="Andreas Bayha" w:date="2023-02-09T13:53:00Z">
        <w:r w:rsidR="00890BE5">
          <w:rPr>
            <w:lang w:val="en-US"/>
          </w:rPr>
          <w:t>6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&gt;To model the transition from logical to technical viewpoint, logical components can be declared to become software in the technical </w:t>
      </w:r>
      <w:proofErr w:type="gramStart"/>
      <w:r w:rsidRPr="00204B6C">
        <w:rPr>
          <w:lang w:val="en-US"/>
        </w:rPr>
        <w:t>view.&lt;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62999157" w14:textId="77777777" w:rsidR="00204B6C" w:rsidRPr="00204B6C" w:rsidRDefault="00204B6C" w:rsidP="00204B6C">
      <w:pPr>
        <w:rPr>
          <w:lang w:val="en-US"/>
        </w:rPr>
      </w:pPr>
    </w:p>
    <w:p w14:paraId="3869AE31" w14:textId="77777777" w:rsidR="00204B6C" w:rsidRPr="00204B6C" w:rsidRDefault="00204B6C" w:rsidP="00204B6C">
      <w:pPr>
        <w:rPr>
          <w:lang w:val="en-US"/>
        </w:rPr>
      </w:pPr>
      <w:proofErr w:type="gramStart"/>
      <w:r w:rsidRPr="00204B6C">
        <w:rPr>
          <w:lang w:val="en-US"/>
        </w:rPr>
        <w:t>![</w:t>
      </w:r>
      <w:proofErr w:type="gramEnd"/>
      <w:r w:rsidRPr="00204B6C">
        <w:rPr>
          <w:lang w:val="en-US"/>
        </w:rPr>
        <w:t>Software in the LV](/images/logical_viewpoint/logical-software-diagram.png){:width="800" :class="</w:t>
      </w:r>
      <w:proofErr w:type="spellStart"/>
      <w:r w:rsidRPr="00204B6C">
        <w:rPr>
          <w:lang w:val="en-US"/>
        </w:rPr>
        <w:t>img</w:t>
      </w:r>
      <w:proofErr w:type="spellEnd"/>
      <w:r w:rsidRPr="00204B6C">
        <w:rPr>
          <w:lang w:val="en-US"/>
        </w:rPr>
        <w:t>-responsive" style="</w:t>
      </w:r>
      <w:proofErr w:type="spellStart"/>
      <w:r w:rsidRPr="00204B6C">
        <w:rPr>
          <w:lang w:val="en-US"/>
        </w:rPr>
        <w:t>display:block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margin-left:auto</w:t>
      </w:r>
      <w:proofErr w:type="spellEnd"/>
      <w:r w:rsidRPr="00204B6C">
        <w:rPr>
          <w:lang w:val="en-US"/>
        </w:rPr>
        <w:t xml:space="preserve">; </w:t>
      </w:r>
      <w:proofErr w:type="spellStart"/>
      <w:r w:rsidRPr="00204B6C">
        <w:rPr>
          <w:lang w:val="en-US"/>
        </w:rPr>
        <w:t>margin-right:auto</w:t>
      </w:r>
      <w:proofErr w:type="spellEnd"/>
      <w:r w:rsidRPr="00204B6C">
        <w:rPr>
          <w:lang w:val="en-US"/>
        </w:rPr>
        <w:t>"}</w:t>
      </w:r>
    </w:p>
    <w:p w14:paraId="494C63BE" w14:textId="0309052F" w:rsidR="00204B6C" w:rsidRPr="00204B6C" w:rsidRDefault="00204B6C" w:rsidP="00204B6C">
      <w:pPr>
        <w:rPr>
          <w:lang w:val="en-US"/>
        </w:rPr>
      </w:pPr>
      <w:r w:rsidRPr="00204B6C">
        <w:rPr>
          <w:lang w:val="en-US"/>
        </w:rPr>
        <w:t xml:space="preserve">&lt;div align="center"&gt;&lt;b&gt;Figure </w:t>
      </w:r>
      <w:del w:id="185" w:author="Andreas Bayha" w:date="2023-02-08T13:35:00Z">
        <w:r w:rsidRPr="00204B6C" w:rsidDel="003A6570">
          <w:rPr>
            <w:lang w:val="en-US"/>
          </w:rPr>
          <w:delText>10</w:delText>
        </w:r>
      </w:del>
      <w:ins w:id="186" w:author="Andreas Bayha" w:date="2023-02-09T13:54:00Z">
        <w:r w:rsidR="00890BE5">
          <w:rPr>
            <w:lang w:val="en-US"/>
          </w:rPr>
          <w:t>7</w:t>
        </w:r>
      </w:ins>
      <w:r w:rsidRPr="00204B6C">
        <w:rPr>
          <w:lang w:val="en-US"/>
        </w:rPr>
        <w:t>: &lt;/b&gt;&lt;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 xml:space="preserve">&gt;Logical components which will become software in the technical view are indicated in diagrams with a yellow </w:t>
      </w:r>
      <w:proofErr w:type="gramStart"/>
      <w:r w:rsidRPr="00204B6C">
        <w:rPr>
          <w:lang w:val="en-US"/>
        </w:rPr>
        <w:t>color.&lt;</w:t>
      </w:r>
      <w:proofErr w:type="gramEnd"/>
      <w:r w:rsidRPr="00204B6C">
        <w:rPr>
          <w:lang w:val="en-US"/>
        </w:rPr>
        <w:t>/</w:t>
      </w:r>
      <w:proofErr w:type="spellStart"/>
      <w:r w:rsidRPr="00204B6C">
        <w:rPr>
          <w:lang w:val="en-US"/>
        </w:rPr>
        <w:t>em</w:t>
      </w:r>
      <w:proofErr w:type="spellEnd"/>
      <w:r w:rsidRPr="00204B6C">
        <w:rPr>
          <w:lang w:val="en-US"/>
        </w:rPr>
        <w:t>&gt;&lt;/div&gt;</w:t>
      </w:r>
    </w:p>
    <w:p w14:paraId="129B56FA" w14:textId="76460FCA" w:rsidR="00204B6C" w:rsidRPr="00204B6C" w:rsidDel="00005B98" w:rsidRDefault="00204B6C" w:rsidP="00204B6C">
      <w:pPr>
        <w:rPr>
          <w:del w:id="187" w:author="Andreas Bayha" w:date="2023-02-07T17:36:00Z"/>
          <w:lang w:val="en-US"/>
        </w:rPr>
      </w:pPr>
    </w:p>
    <w:p w14:paraId="6C647E53" w14:textId="2B0EDCC2" w:rsidR="00204B6C" w:rsidRPr="00204B6C" w:rsidDel="00005B98" w:rsidRDefault="00204B6C" w:rsidP="00204B6C">
      <w:pPr>
        <w:rPr>
          <w:del w:id="188" w:author="Andreas Bayha" w:date="2023-02-07T17:36:00Z"/>
          <w:lang w:val="en-US"/>
        </w:rPr>
      </w:pPr>
      <w:del w:id="189" w:author="Andreas Bayha" w:date="2023-02-07T17:36:00Z">
        <w:r w:rsidRPr="00204B6C" w:rsidDel="00005B98">
          <w:rPr>
            <w:lang w:val="en-US"/>
          </w:rPr>
          <w:delText># Well-formedness Rules</w:delText>
        </w:r>
      </w:del>
    </w:p>
    <w:p w14:paraId="664F1742" w14:textId="128D42D1" w:rsidR="00204B6C" w:rsidRPr="00204B6C" w:rsidDel="00005B98" w:rsidRDefault="00204B6C" w:rsidP="00204B6C">
      <w:pPr>
        <w:rPr>
          <w:del w:id="190" w:author="Andreas Bayha" w:date="2023-02-07T17:36:00Z"/>
          <w:lang w:val="en-US"/>
        </w:rPr>
      </w:pPr>
      <w:del w:id="191" w:author="Andreas Bayha" w:date="2023-02-07T17:36:00Z">
        <w:r w:rsidRPr="00204B6C" w:rsidDel="00005B98">
          <w:rPr>
            <w:lang w:val="en-US"/>
          </w:rPr>
          <w:delText>I order to obtain a valid SpesML model when modeling logical views, there are several _well-formedness rules (WFR)_ that need to be adhered.</w:delText>
        </w:r>
      </w:del>
    </w:p>
    <w:p w14:paraId="033C2868" w14:textId="35F354FD" w:rsidR="00204B6C" w:rsidRPr="00204B6C" w:rsidDel="00005B98" w:rsidRDefault="00204B6C" w:rsidP="00204B6C">
      <w:pPr>
        <w:rPr>
          <w:del w:id="192" w:author="Andreas Bayha" w:date="2023-02-07T17:36:00Z"/>
          <w:lang w:val="en-US"/>
        </w:rPr>
      </w:pPr>
      <w:del w:id="193" w:author="Andreas Bayha" w:date="2023-02-07T17:36:00Z">
        <w:r w:rsidRPr="00204B6C" w:rsidDel="00005B98">
          <w:rPr>
            <w:lang w:val="en-US"/>
          </w:rPr>
          <w:delText>For the structural aspects and the syntactic interface modeling, this includes all WFRs of the universal interface model</w:delText>
        </w:r>
      </w:del>
      <w:del w:id="194" w:author="Andreas Bayha" w:date="2023-01-24T17:37:00Z">
        <w:r w:rsidRPr="00204B6C" w:rsidDel="000A1D6B">
          <w:rPr>
            <w:lang w:val="en-US"/>
          </w:rPr>
          <w:delText xml:space="preserve"> which are documented [here]</w:delText>
        </w:r>
      </w:del>
      <w:del w:id="195" w:author="Andreas Bayha" w:date="2023-01-24T17:36:00Z">
        <w:r w:rsidRPr="00204B6C" w:rsidDel="000A1D6B">
          <w:rPr>
            <w:lang w:val="en-US"/>
          </w:rPr>
          <w:delText>(https://spesml.github.io/concepts/modeling_framework/uim.html)</w:delText>
        </w:r>
      </w:del>
      <w:del w:id="196" w:author="Andreas Bayha" w:date="2023-02-07T17:36:00Z">
        <w:r w:rsidRPr="00204B6C" w:rsidDel="00005B98">
          <w:rPr>
            <w:lang w:val="en-US"/>
          </w:rPr>
          <w:delText>.</w:delText>
        </w:r>
      </w:del>
    </w:p>
    <w:p w14:paraId="35E6C0B3" w14:textId="733EF118" w:rsidR="00204B6C" w:rsidRPr="00204B6C" w:rsidDel="00005B98" w:rsidRDefault="00204B6C" w:rsidP="00204B6C">
      <w:pPr>
        <w:rPr>
          <w:del w:id="197" w:author="Andreas Bayha" w:date="2023-02-07T17:36:00Z"/>
          <w:lang w:val="en-US"/>
        </w:rPr>
      </w:pPr>
      <w:del w:id="198" w:author="Andreas Bayha" w:date="2023-02-07T17:36:00Z">
        <w:r w:rsidRPr="00204B6C" w:rsidDel="00005B98">
          <w:rPr>
            <w:lang w:val="en-US"/>
          </w:rPr>
          <w:delText>For state machines and the semantic interface modeling, this includes the WFRs of [state machines](https://spesml.github.io/plugin/state_machines.html) and [executable funtions](https://spesml.github.io/plugin/executable_functions.html#automatic-checks-well-formedness-rules).</w:delText>
        </w:r>
      </w:del>
    </w:p>
    <w:p w14:paraId="707B5F3B" w14:textId="50B42DCA" w:rsidR="00204B6C" w:rsidRPr="00204B6C" w:rsidDel="00005B98" w:rsidRDefault="00204B6C" w:rsidP="00204B6C">
      <w:pPr>
        <w:rPr>
          <w:del w:id="199" w:author="Andreas Bayha" w:date="2023-02-07T17:36:00Z"/>
          <w:lang w:val="en-US"/>
        </w:rPr>
      </w:pPr>
    </w:p>
    <w:p w14:paraId="480140DC" w14:textId="4455D1AA" w:rsidR="00204B6C" w:rsidRPr="00204B6C" w:rsidDel="00005B98" w:rsidRDefault="00204B6C" w:rsidP="00204B6C">
      <w:pPr>
        <w:rPr>
          <w:del w:id="200" w:author="Andreas Bayha" w:date="2023-02-07T17:36:00Z"/>
          <w:lang w:val="en-US"/>
        </w:rPr>
      </w:pPr>
      <w:del w:id="201" w:author="Andreas Bayha" w:date="2023-02-07T17:36:00Z">
        <w:r w:rsidRPr="00204B6C" w:rsidDel="00005B98">
          <w:rPr>
            <w:lang w:val="en-US"/>
          </w:rPr>
          <w:delText>Besides this, there are no dedicated well-formedness rules which are specific for the logical viewpoint</w:delText>
        </w:r>
      </w:del>
      <w:del w:id="202" w:author="Andreas Bayha" w:date="2023-01-24T17:38:00Z">
        <w:r w:rsidRPr="00204B6C" w:rsidDel="000A1D6B">
          <w:rPr>
            <w:lang w:val="en-US"/>
          </w:rPr>
          <w:delText>. More details on wellformedness rules can be found [here</w:delText>
        </w:r>
      </w:del>
      <w:del w:id="203" w:author="Andreas Bayha" w:date="2023-02-07T17:36:00Z">
        <w:r w:rsidRPr="00204B6C" w:rsidDel="00005B98">
          <w:rPr>
            <w:lang w:val="en-US"/>
          </w:rPr>
          <w:delText>](https://spesml.github.io/concepts/modeling_framework/rules.html).</w:delText>
        </w:r>
      </w:del>
    </w:p>
    <w:p w14:paraId="5D4EC5EC" w14:textId="77777777" w:rsidR="00F51BBF" w:rsidRPr="00204B6C" w:rsidRDefault="00F51BBF">
      <w:pPr>
        <w:rPr>
          <w:lang w:val="en-US"/>
        </w:rPr>
      </w:pPr>
    </w:p>
    <w:sectPr w:rsidR="00F51BBF" w:rsidRPr="00204B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s Bayha">
    <w15:presenceInfo w15:providerId="AD" w15:userId="S::bayha@fortiss.org::49ed006c-062b-492f-b76a-fa02507100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6C"/>
    <w:rsid w:val="00005B98"/>
    <w:rsid w:val="00025DCF"/>
    <w:rsid w:val="000775CC"/>
    <w:rsid w:val="000A1D6B"/>
    <w:rsid w:val="00141149"/>
    <w:rsid w:val="001965BF"/>
    <w:rsid w:val="00204B6C"/>
    <w:rsid w:val="002E0DF2"/>
    <w:rsid w:val="00342BBB"/>
    <w:rsid w:val="003A6570"/>
    <w:rsid w:val="00406036"/>
    <w:rsid w:val="0052635C"/>
    <w:rsid w:val="005B25C3"/>
    <w:rsid w:val="005E1EAB"/>
    <w:rsid w:val="00630944"/>
    <w:rsid w:val="00686F69"/>
    <w:rsid w:val="00757E76"/>
    <w:rsid w:val="00762CF5"/>
    <w:rsid w:val="007A614C"/>
    <w:rsid w:val="007A61B0"/>
    <w:rsid w:val="0080229B"/>
    <w:rsid w:val="00890BE5"/>
    <w:rsid w:val="00943F48"/>
    <w:rsid w:val="009E0540"/>
    <w:rsid w:val="00B2629D"/>
    <w:rsid w:val="00BC21AB"/>
    <w:rsid w:val="00D16329"/>
    <w:rsid w:val="00D573F4"/>
    <w:rsid w:val="00D86DF6"/>
    <w:rsid w:val="00DA55C0"/>
    <w:rsid w:val="00DB5DF6"/>
    <w:rsid w:val="00E56C4F"/>
    <w:rsid w:val="00F51BBF"/>
    <w:rsid w:val="00FF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A24C"/>
  <w15:chartTrackingRefBased/>
  <w15:docId w15:val="{2384C7F8-F4A7-4140-85F5-45E32FC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BC2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1850</Words>
  <Characters>11658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Bayha</dc:creator>
  <cp:keywords/>
  <dc:description/>
  <cp:lastModifiedBy>Andreas Bayha</cp:lastModifiedBy>
  <cp:revision>28</cp:revision>
  <dcterms:created xsi:type="dcterms:W3CDTF">2023-01-24T15:19:00Z</dcterms:created>
  <dcterms:modified xsi:type="dcterms:W3CDTF">2023-02-09T12:54:00Z</dcterms:modified>
</cp:coreProperties>
</file>